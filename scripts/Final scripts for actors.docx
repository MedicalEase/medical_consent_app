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94907" w14:textId="59AD364A" w:rsidR="006E0DA7" w:rsidRPr="00AC5FF0" w:rsidDel="000414D7" w:rsidRDefault="00565A19" w:rsidP="000414D7">
      <w:pPr>
        <w:spacing w:line="360" w:lineRule="auto"/>
        <w:rPr>
          <w:del w:id="0" w:author="KING, Jonathan (WHITTINGTON HEALTH NHS TRUST)" w:date="2023-01-06T13:17:00Z"/>
          <w:b/>
          <w:bCs/>
          <w:u w:val="single"/>
        </w:rPr>
        <w:pPrChange w:id="1" w:author="KING, Jonathan (WHITTINGTON HEALTH NHS TRUST)" w:date="2023-01-06T13:19:00Z">
          <w:pPr>
            <w:spacing w:line="360" w:lineRule="auto"/>
          </w:pPr>
        </w:pPrChange>
      </w:pPr>
      <w:del w:id="2" w:author="KING, Jonathan (WHITTINGTON HEALTH NHS TRUST)" w:date="2023-01-06T13:02:00Z">
        <w:r w:rsidRPr="000414D7" w:rsidDel="00565A19">
          <w:rPr>
            <w:b/>
            <w:bCs/>
            <w:u w:val="single"/>
          </w:rPr>
          <w:delText>Lines needing recording</w:delText>
        </w:r>
      </w:del>
      <w:ins w:id="3" w:author="KING, Jonathan (WHITTINGTON HEALTH NHS TRUST)" w:date="2023-01-06T13:02:00Z">
        <w:r w:rsidRPr="000414D7">
          <w:rPr>
            <w:b/>
            <w:bCs/>
            <w:u w:val="single"/>
          </w:rPr>
          <w:t>Lines for recording</w:t>
        </w:r>
      </w:ins>
    </w:p>
    <w:p w14:paraId="65089889" w14:textId="57B1E241" w:rsidR="000414D7" w:rsidRPr="000414D7" w:rsidRDefault="000414D7" w:rsidP="000414D7">
      <w:pPr>
        <w:spacing w:line="360" w:lineRule="auto"/>
        <w:rPr>
          <w:ins w:id="4" w:author="KING, Jonathan (WHITTINGTON HEALTH NHS TRUST)" w:date="2023-01-06T13:17:00Z"/>
          <w:b/>
          <w:bCs/>
          <w:u w:val="single"/>
        </w:rPr>
        <w:pPrChange w:id="5" w:author="KING, Jonathan (WHITTINGTON HEALTH NHS TRUST)" w:date="2023-01-06T13:19:00Z">
          <w:pPr/>
        </w:pPrChange>
      </w:pPr>
    </w:p>
    <w:p w14:paraId="5E41C2AF" w14:textId="12847E36" w:rsidR="000414D7" w:rsidRPr="000414D7" w:rsidRDefault="000414D7" w:rsidP="000414D7">
      <w:pPr>
        <w:spacing w:line="360" w:lineRule="auto"/>
        <w:rPr>
          <w:ins w:id="6" w:author="KING, Jonathan (WHITTINGTON HEALTH NHS TRUST)" w:date="2023-01-06T13:17:00Z"/>
          <w:b/>
          <w:bCs/>
          <w:rPrChange w:id="7" w:author="KING, Jonathan (WHITTINGTON HEALTH NHS TRUST)" w:date="2023-01-06T13:19:00Z">
            <w:rPr>
              <w:ins w:id="8" w:author="KING, Jonathan (WHITTINGTON HEALTH NHS TRUST)" w:date="2023-01-06T13:17:00Z"/>
              <w:b/>
              <w:bCs/>
              <w:u w:val="single"/>
            </w:rPr>
          </w:rPrChange>
        </w:rPr>
        <w:pPrChange w:id="9" w:author="KING, Jonathan (WHITTINGTON HEALTH NHS TRUST)" w:date="2023-01-06T13:19:00Z">
          <w:pPr/>
        </w:pPrChange>
      </w:pPr>
      <w:ins w:id="10" w:author="KING, Jonathan (WHITTINGTON HEALTH NHS TRUST)" w:date="2023-01-06T13:17:00Z">
        <w:r w:rsidRPr="000414D7">
          <w:rPr>
            <w:b/>
            <w:bCs/>
            <w:rPrChange w:id="11" w:author="KING, Jonathan (WHITTINGTON HEALTH NHS TRUST)" w:date="2023-01-06T13:19:00Z">
              <w:rPr>
                <w:b/>
                <w:bCs/>
                <w:u w:val="single"/>
              </w:rPr>
            </w:rPrChange>
          </w:rPr>
          <w:t>Recording 1.1</w:t>
        </w:r>
      </w:ins>
    </w:p>
    <w:p w14:paraId="10EA6F40" w14:textId="77777777" w:rsidR="000414D7" w:rsidRPr="000414D7" w:rsidRDefault="000414D7" w:rsidP="000414D7">
      <w:pPr>
        <w:spacing w:line="360" w:lineRule="auto"/>
        <w:rPr>
          <w:ins w:id="12" w:author="KING, Jonathan (WHITTINGTON HEALTH NHS TRUST)" w:date="2023-01-06T13:17:00Z"/>
          <w:rPrChange w:id="13" w:author="KING, Jonathan (WHITTINGTON HEALTH NHS TRUST)" w:date="2023-01-06T13:19:00Z">
            <w:rPr>
              <w:ins w:id="14" w:author="KING, Jonathan (WHITTINGTON HEALTH NHS TRUST)" w:date="2023-01-06T13:17:00Z"/>
              <w:color w:val="00B050"/>
            </w:rPr>
          </w:rPrChange>
        </w:rPr>
      </w:pPr>
      <w:proofErr w:type="spellStart"/>
      <w:ins w:id="15" w:author="KING, Jonathan (WHITTINGTON HEALTH NHS TRUST)" w:date="2023-01-06T13:17:00Z">
        <w:r w:rsidRPr="000414D7">
          <w:rPr>
            <w:rPrChange w:id="16" w:author="KING, Jonathan (WHITTINGTON HEALTH NHS TRUST)" w:date="2023-01-06T13:19:00Z">
              <w:rPr>
                <w:color w:val="00B050"/>
              </w:rPr>
            </w:rPrChange>
          </w:rPr>
          <w:t>Hello</w:t>
        </w:r>
        <w:proofErr w:type="spellEnd"/>
        <w:r w:rsidRPr="000414D7">
          <w:rPr>
            <w:rPrChange w:id="17" w:author="KING, Jonathan (WHITTINGTON HEALTH NHS TRUST)" w:date="2023-01-06T13:19:00Z">
              <w:rPr>
                <w:color w:val="00B050"/>
              </w:rPr>
            </w:rPrChange>
          </w:rPr>
          <w:t xml:space="preserve">, I am </w:t>
        </w:r>
        <w:commentRangeStart w:id="18"/>
        <w:r w:rsidRPr="000414D7">
          <w:rPr>
            <w:rPrChange w:id="19" w:author="KING, Jonathan (WHITTINGTON HEALTH NHS TRUST)" w:date="2023-01-06T13:19:00Z">
              <w:rPr>
                <w:color w:val="00B050"/>
              </w:rPr>
            </w:rPrChange>
          </w:rPr>
          <w:t xml:space="preserve">a gastroenterology doctor </w:t>
        </w:r>
        <w:commentRangeEnd w:id="18"/>
        <w:r w:rsidRPr="000414D7">
          <w:rPr>
            <w:rStyle w:val="CommentReference"/>
            <w:rPrChange w:id="20" w:author="KING, Jonathan (WHITTINGTON HEALTH NHS TRUST)" w:date="2023-01-06T13:19:00Z">
              <w:rPr>
                <w:rStyle w:val="CommentReference"/>
                <w:color w:val="00B050"/>
              </w:rPr>
            </w:rPrChange>
          </w:rPr>
          <w:commentReference w:id="18"/>
        </w:r>
        <w:r w:rsidRPr="000414D7">
          <w:rPr>
            <w:rPrChange w:id="21" w:author="KING, Jonathan (WHITTINGTON HEALTH NHS TRUST)" w:date="2023-01-06T13:19:00Z">
              <w:rPr>
                <w:color w:val="00B050"/>
              </w:rPr>
            </w:rPrChange>
          </w:rPr>
          <w:t xml:space="preserve">and endoscopist. I will now explain to you the </w:t>
        </w:r>
        <w:commentRangeStart w:id="22"/>
        <w:commentRangeStart w:id="23"/>
        <w:r w:rsidRPr="000414D7">
          <w:rPr>
            <w:rPrChange w:id="24" w:author="KING, Jonathan (WHITTINGTON HEALTH NHS TRUST)" w:date="2023-01-06T13:19:00Z">
              <w:rPr>
                <w:color w:val="00B050"/>
              </w:rPr>
            </w:rPrChange>
          </w:rPr>
          <w:t>procedure you are about to have</w:t>
        </w:r>
        <w:commentRangeEnd w:id="22"/>
        <w:r w:rsidRPr="000414D7">
          <w:rPr>
            <w:rStyle w:val="CommentReference"/>
            <w:rPrChange w:id="25" w:author="KING, Jonathan (WHITTINGTON HEALTH NHS TRUST)" w:date="2023-01-06T13:19:00Z">
              <w:rPr>
                <w:rStyle w:val="CommentReference"/>
                <w:color w:val="00B050"/>
              </w:rPr>
            </w:rPrChange>
          </w:rPr>
          <w:commentReference w:id="22"/>
        </w:r>
        <w:commentRangeEnd w:id="23"/>
        <w:r w:rsidRPr="000414D7">
          <w:rPr>
            <w:rStyle w:val="CommentReference"/>
            <w:rPrChange w:id="26" w:author="KING, Jonathan (WHITTINGTON HEALTH NHS TRUST)" w:date="2023-01-06T13:19:00Z">
              <w:rPr>
                <w:rStyle w:val="CommentReference"/>
                <w:color w:val="00B050"/>
              </w:rPr>
            </w:rPrChange>
          </w:rPr>
          <w:commentReference w:id="23"/>
        </w:r>
        <w:r w:rsidRPr="000414D7">
          <w:rPr>
            <w:rPrChange w:id="27" w:author="KING, Jonathan (WHITTINGTON HEALTH NHS TRUST)" w:date="2023-01-06T13:19:00Z">
              <w:rPr>
                <w:color w:val="00B050"/>
              </w:rPr>
            </w:rPrChange>
          </w:rPr>
          <w:t xml:space="preserve">. During this video I will also ask you </w:t>
        </w:r>
        <w:proofErr w:type="gramStart"/>
        <w:r w:rsidRPr="000414D7">
          <w:rPr>
            <w:rPrChange w:id="28" w:author="KING, Jonathan (WHITTINGTON HEALTH NHS TRUST)" w:date="2023-01-06T13:19:00Z">
              <w:rPr>
                <w:color w:val="00B050"/>
              </w:rPr>
            </w:rPrChange>
          </w:rPr>
          <w:t>a number of</w:t>
        </w:r>
        <w:proofErr w:type="gramEnd"/>
        <w:r w:rsidRPr="000414D7">
          <w:rPr>
            <w:rPrChange w:id="29" w:author="KING, Jonathan (WHITTINGTON HEALTH NHS TRUST)" w:date="2023-01-06T13:19:00Z">
              <w:rPr>
                <w:color w:val="00B050"/>
              </w:rPr>
            </w:rPrChange>
          </w:rPr>
          <w:t xml:space="preserve"> questions to ensure that you have understood the information that I am giving. Please answer any questions by selecting the green button for ‘yes’ or the red button for ‘no’</w:t>
        </w:r>
        <w:commentRangeStart w:id="30"/>
        <w:commentRangeStart w:id="31"/>
        <w:commentRangeStart w:id="32"/>
        <w:r w:rsidRPr="000414D7">
          <w:rPr>
            <w:rPrChange w:id="33" w:author="KING, Jonathan (WHITTINGTON HEALTH NHS TRUST)" w:date="2023-01-06T13:19:00Z">
              <w:rPr>
                <w:color w:val="00B050"/>
              </w:rPr>
            </w:rPrChange>
          </w:rPr>
          <w:t>. There may also be an orange button at times. Press this button if you are ever unsure or have questions you wish to ask about the question being asked. The buttons</w:t>
        </w:r>
        <w:commentRangeEnd w:id="30"/>
        <w:r w:rsidRPr="000414D7">
          <w:rPr>
            <w:rStyle w:val="CommentReference"/>
            <w:rPrChange w:id="34" w:author="KING, Jonathan (WHITTINGTON HEALTH NHS TRUST)" w:date="2023-01-06T13:19:00Z">
              <w:rPr>
                <w:rStyle w:val="CommentReference"/>
                <w:color w:val="00B050"/>
              </w:rPr>
            </w:rPrChange>
          </w:rPr>
          <w:commentReference w:id="30"/>
        </w:r>
        <w:commentRangeEnd w:id="31"/>
        <w:r w:rsidRPr="000414D7">
          <w:rPr>
            <w:rStyle w:val="CommentReference"/>
            <w:rPrChange w:id="35" w:author="KING, Jonathan (WHITTINGTON HEALTH NHS TRUST)" w:date="2023-01-06T13:19:00Z">
              <w:rPr>
                <w:rStyle w:val="CommentReference"/>
                <w:color w:val="00B050"/>
              </w:rPr>
            </w:rPrChange>
          </w:rPr>
          <w:commentReference w:id="31"/>
        </w:r>
        <w:commentRangeEnd w:id="32"/>
        <w:r w:rsidRPr="000414D7">
          <w:rPr>
            <w:rStyle w:val="CommentReference"/>
            <w:rPrChange w:id="36" w:author="KING, Jonathan (WHITTINGTON HEALTH NHS TRUST)" w:date="2023-01-06T13:19:00Z">
              <w:rPr>
                <w:rStyle w:val="CommentReference"/>
                <w:color w:val="00B050"/>
              </w:rPr>
            </w:rPrChange>
          </w:rPr>
          <w:commentReference w:id="32"/>
        </w:r>
        <w:r w:rsidRPr="000414D7">
          <w:rPr>
            <w:rPrChange w:id="37" w:author="KING, Jonathan (WHITTINGTON HEALTH NHS TRUST)" w:date="2023-01-06T13:19:00Z">
              <w:rPr>
                <w:color w:val="00B050"/>
              </w:rPr>
            </w:rPrChange>
          </w:rPr>
          <w:t xml:space="preserve"> will appear on the screen when I ask my questions. All your answers will be shared with your doctor or </w:t>
        </w:r>
        <w:proofErr w:type="gramStart"/>
        <w:r w:rsidRPr="000414D7">
          <w:rPr>
            <w:rPrChange w:id="38" w:author="KING, Jonathan (WHITTINGTON HEALTH NHS TRUST)" w:date="2023-01-06T13:19:00Z">
              <w:rPr>
                <w:color w:val="00B050"/>
              </w:rPr>
            </w:rPrChange>
          </w:rPr>
          <w:t>nurse</w:t>
        </w:r>
        <w:proofErr w:type="gramEnd"/>
        <w:r w:rsidRPr="000414D7">
          <w:rPr>
            <w:rPrChange w:id="39" w:author="KING, Jonathan (WHITTINGTON HEALTH NHS TRUST)" w:date="2023-01-06T13:19:00Z">
              <w:rPr>
                <w:color w:val="00B050"/>
              </w:rPr>
            </w:rPrChange>
          </w:rPr>
          <w:t xml:space="preserve"> so they know that you have understood the information, </w:t>
        </w:r>
        <w:commentRangeStart w:id="40"/>
        <w:commentRangeStart w:id="41"/>
        <w:r w:rsidRPr="000414D7">
          <w:rPr>
            <w:rPrChange w:id="42" w:author="KING, Jonathan (WHITTINGTON HEALTH NHS TRUST)" w:date="2023-01-06T13:19:00Z">
              <w:rPr>
                <w:color w:val="00B050"/>
              </w:rPr>
            </w:rPrChange>
          </w:rPr>
          <w:t xml:space="preserve">what your preference are </w:t>
        </w:r>
        <w:commentRangeEnd w:id="40"/>
        <w:r w:rsidRPr="000414D7">
          <w:rPr>
            <w:rStyle w:val="CommentReference"/>
            <w:rPrChange w:id="43" w:author="KING, Jonathan (WHITTINGTON HEALTH NHS TRUST)" w:date="2023-01-06T13:19:00Z">
              <w:rPr>
                <w:rStyle w:val="CommentReference"/>
                <w:color w:val="00B050"/>
              </w:rPr>
            </w:rPrChange>
          </w:rPr>
          <w:commentReference w:id="40"/>
        </w:r>
        <w:commentRangeEnd w:id="41"/>
        <w:r w:rsidRPr="000414D7">
          <w:rPr>
            <w:rStyle w:val="CommentReference"/>
            <w:rPrChange w:id="44" w:author="KING, Jonathan (WHITTINGTON HEALTH NHS TRUST)" w:date="2023-01-06T13:19:00Z">
              <w:rPr>
                <w:rStyle w:val="CommentReference"/>
                <w:color w:val="00B050"/>
              </w:rPr>
            </w:rPrChange>
          </w:rPr>
          <w:commentReference w:id="41"/>
        </w:r>
        <w:r w:rsidRPr="000414D7">
          <w:rPr>
            <w:rPrChange w:id="45" w:author="KING, Jonathan (WHITTINGTON HEALTH NHS TRUST)" w:date="2023-01-06T13:19:00Z">
              <w:rPr>
                <w:color w:val="00B050"/>
              </w:rPr>
            </w:rPrChange>
          </w:rPr>
          <w:t xml:space="preserve"> during the procedure and whether you have any further questions. We will not be storing any personal information about you. If you have indicated that you have further questions, your doctor or nurse will call an interpreter over the phone so they can answer your queries. Please do not sign the consent form until all your questions have been answered and you are happy to go ahead with the procedure. </w:t>
        </w:r>
      </w:ins>
    </w:p>
    <w:p w14:paraId="0CBAA91E" w14:textId="77777777" w:rsidR="000414D7" w:rsidRPr="000414D7" w:rsidRDefault="000414D7" w:rsidP="000414D7">
      <w:pPr>
        <w:spacing w:line="360" w:lineRule="auto"/>
        <w:rPr>
          <w:ins w:id="46" w:author="KING, Jonathan (WHITTINGTON HEALTH NHS TRUST)" w:date="2023-01-06T13:17:00Z"/>
          <w:b/>
          <w:bCs/>
        </w:rPr>
      </w:pPr>
      <w:ins w:id="47" w:author="KING, Jonathan (WHITTINGTON HEALTH NHS TRUST)" w:date="2023-01-06T13:17:00Z">
        <w:r w:rsidRPr="000414D7">
          <w:rPr>
            <w:b/>
            <w:bCs/>
          </w:rPr>
          <w:t>Recording 1.2</w:t>
        </w:r>
      </w:ins>
    </w:p>
    <w:p w14:paraId="6FF6A695" w14:textId="77777777" w:rsidR="000414D7" w:rsidRPr="000414D7" w:rsidRDefault="000414D7" w:rsidP="000414D7">
      <w:pPr>
        <w:spacing w:line="360" w:lineRule="auto"/>
        <w:rPr>
          <w:ins w:id="48" w:author="KING, Jonathan (WHITTINGTON HEALTH NHS TRUST)" w:date="2023-01-06T13:17:00Z"/>
        </w:rPr>
      </w:pPr>
      <w:commentRangeStart w:id="49"/>
      <w:commentRangeStart w:id="50"/>
      <w:ins w:id="51" w:author="KING, Jonathan (WHITTINGTON HEALTH NHS TRUST)" w:date="2023-01-06T13:17:00Z">
        <w:r w:rsidRPr="000414D7">
          <w:t xml:space="preserve">You have been brought here today for an </w:t>
        </w:r>
        <w:proofErr w:type="spellStart"/>
        <w:r w:rsidRPr="000414D7">
          <w:t>oesophagogastroduodenoscopy</w:t>
        </w:r>
        <w:proofErr w:type="spellEnd"/>
        <w:r w:rsidRPr="000414D7">
          <w:t xml:space="preserve">, or OGD for short. This involves a camera on the end of a long flexible tube being inserted into your mouth, down your throat and stomach and finally into the first part of your small bowel called the duodenum. It will allow the endoscopist to have a look in the upper part of your gut to identify the cause of your symptoms. </w:t>
        </w:r>
      </w:ins>
    </w:p>
    <w:p w14:paraId="6461954B" w14:textId="77777777" w:rsidR="000414D7" w:rsidRPr="000414D7" w:rsidRDefault="000414D7" w:rsidP="000414D7">
      <w:pPr>
        <w:spacing w:line="360" w:lineRule="auto"/>
        <w:rPr>
          <w:ins w:id="52" w:author="KING, Jonathan (WHITTINGTON HEALTH NHS TRUST)" w:date="2023-01-06T13:17:00Z"/>
          <w:b/>
          <w:bCs/>
        </w:rPr>
      </w:pPr>
      <w:ins w:id="53" w:author="KING, Jonathan (WHITTINGTON HEALTH NHS TRUST)" w:date="2023-01-06T13:17:00Z">
        <w:r w:rsidRPr="000414D7">
          <w:rPr>
            <w:b/>
            <w:bCs/>
          </w:rPr>
          <w:t>Recording 1.2.1</w:t>
        </w:r>
      </w:ins>
    </w:p>
    <w:p w14:paraId="0EA93F22" w14:textId="77777777" w:rsidR="000414D7" w:rsidRPr="000414D7" w:rsidRDefault="000414D7" w:rsidP="000414D7">
      <w:pPr>
        <w:spacing w:line="360" w:lineRule="auto"/>
        <w:rPr>
          <w:ins w:id="54" w:author="KING, Jonathan (WHITTINGTON HEALTH NHS TRUST)" w:date="2023-01-06T13:17:00Z"/>
          <w:rPrChange w:id="55" w:author="KING, Jonathan (WHITTINGTON HEALTH NHS TRUST)" w:date="2023-01-06T13:19:00Z">
            <w:rPr>
              <w:ins w:id="56" w:author="KING, Jonathan (WHITTINGTON HEALTH NHS TRUST)" w:date="2023-01-06T13:17:00Z"/>
              <w:color w:val="00B050"/>
            </w:rPr>
          </w:rPrChange>
        </w:rPr>
      </w:pPr>
      <w:ins w:id="57" w:author="KING, Jonathan (WHITTINGTON HEALTH NHS TRUST)" w:date="2023-01-06T13:17:00Z">
        <w:r w:rsidRPr="000414D7">
          <w:rPr>
            <w:rPrChange w:id="58" w:author="KING, Jonathan (WHITTINGTON HEALTH NHS TRUST)" w:date="2023-01-06T13:19:00Z">
              <w:rPr>
                <w:color w:val="00B050"/>
              </w:rPr>
            </w:rPrChange>
          </w:rPr>
          <w:t xml:space="preserve">They will be able to take photos, take small samples of tissue, known as a biopsy, and maybe even apply </w:t>
        </w:r>
        <w:commentRangeEnd w:id="49"/>
        <w:r w:rsidRPr="000414D7">
          <w:rPr>
            <w:rStyle w:val="CommentReference"/>
            <w:rPrChange w:id="59" w:author="KING, Jonathan (WHITTINGTON HEALTH NHS TRUST)" w:date="2023-01-06T13:19:00Z">
              <w:rPr>
                <w:rStyle w:val="CommentReference"/>
                <w:color w:val="00B050"/>
              </w:rPr>
            </w:rPrChange>
          </w:rPr>
          <w:commentReference w:id="49"/>
        </w:r>
        <w:commentRangeEnd w:id="50"/>
        <w:r w:rsidRPr="000414D7">
          <w:rPr>
            <w:rStyle w:val="CommentReference"/>
            <w:rPrChange w:id="60" w:author="KING, Jonathan (WHITTINGTON HEALTH NHS TRUST)" w:date="2023-01-06T13:19:00Z">
              <w:rPr>
                <w:rStyle w:val="CommentReference"/>
                <w:color w:val="00B050"/>
              </w:rPr>
            </w:rPrChange>
          </w:rPr>
          <w:commentReference w:id="50"/>
        </w:r>
        <w:r w:rsidRPr="000414D7">
          <w:rPr>
            <w:rPrChange w:id="61" w:author="KING, Jonathan (WHITTINGTON HEALTH NHS TRUST)" w:date="2023-01-06T13:19:00Z">
              <w:rPr>
                <w:color w:val="00B050"/>
              </w:rPr>
            </w:rPrChange>
          </w:rPr>
          <w:t>some treatment depending on what they find. You will not feel the biopsies being taken.</w:t>
        </w:r>
      </w:ins>
    </w:p>
    <w:p w14:paraId="4B73F717" w14:textId="77777777" w:rsidR="000414D7" w:rsidRPr="000414D7" w:rsidRDefault="000414D7" w:rsidP="000414D7">
      <w:pPr>
        <w:spacing w:line="360" w:lineRule="auto"/>
        <w:rPr>
          <w:ins w:id="62" w:author="KING, Jonathan (WHITTINGTON HEALTH NHS TRUST)" w:date="2023-01-06T13:17:00Z"/>
          <w:b/>
          <w:bCs/>
        </w:rPr>
      </w:pPr>
      <w:ins w:id="63" w:author="KING, Jonathan (WHITTINGTON HEALTH NHS TRUST)" w:date="2023-01-06T13:17:00Z">
        <w:r w:rsidRPr="000414D7">
          <w:rPr>
            <w:b/>
            <w:bCs/>
          </w:rPr>
          <w:t>Recording 1.2.2</w:t>
        </w:r>
      </w:ins>
    </w:p>
    <w:p w14:paraId="3ADB0758" w14:textId="77777777" w:rsidR="000414D7" w:rsidRPr="000414D7" w:rsidRDefault="000414D7" w:rsidP="000414D7">
      <w:pPr>
        <w:spacing w:line="360" w:lineRule="auto"/>
        <w:rPr>
          <w:ins w:id="64" w:author="KING, Jonathan (WHITTINGTON HEALTH NHS TRUST)" w:date="2023-01-06T13:17:00Z"/>
          <w:rPrChange w:id="65" w:author="KING, Jonathan (WHITTINGTON HEALTH NHS TRUST)" w:date="2023-01-06T13:19:00Z">
            <w:rPr>
              <w:ins w:id="66" w:author="KING, Jonathan (WHITTINGTON HEALTH NHS TRUST)" w:date="2023-01-06T13:17:00Z"/>
              <w:color w:val="00B050"/>
            </w:rPr>
          </w:rPrChange>
        </w:rPr>
      </w:pPr>
      <w:ins w:id="67" w:author="KING, Jonathan (WHITTINGTON HEALTH NHS TRUST)" w:date="2023-01-06T13:17:00Z">
        <w:r w:rsidRPr="000414D7">
          <w:rPr>
            <w:rPrChange w:id="68" w:author="KING, Jonathan (WHITTINGTON HEALTH NHS TRUST)" w:date="2023-01-06T13:19:00Z">
              <w:rPr>
                <w:color w:val="00B050"/>
              </w:rPr>
            </w:rPrChange>
          </w:rPr>
          <w:t xml:space="preserve">Do you understand everything so far?  </w:t>
        </w:r>
        <w:commentRangeStart w:id="69"/>
        <w:commentRangeStart w:id="70"/>
        <w:r w:rsidRPr="000414D7">
          <w:rPr>
            <w:rPrChange w:id="71" w:author="KING, Jonathan (WHITTINGTON HEALTH NHS TRUST)" w:date="2023-01-06T13:19:00Z">
              <w:rPr>
                <w:color w:val="00B050"/>
              </w:rPr>
            </w:rPrChange>
          </w:rPr>
          <w:t xml:space="preserve">Press green for yes, red for no. If you are not sure or have </w:t>
        </w:r>
        <w:proofErr w:type="gramStart"/>
        <w:r w:rsidRPr="000414D7">
          <w:rPr>
            <w:rPrChange w:id="72" w:author="KING, Jonathan (WHITTINGTON HEALTH NHS TRUST)" w:date="2023-01-06T13:19:00Z">
              <w:rPr>
                <w:color w:val="00B050"/>
              </w:rPr>
            </w:rPrChange>
          </w:rPr>
          <w:t>questions</w:t>
        </w:r>
        <w:proofErr w:type="gramEnd"/>
        <w:r w:rsidRPr="000414D7">
          <w:rPr>
            <w:rPrChange w:id="73" w:author="KING, Jonathan (WHITTINGTON HEALTH NHS TRUST)" w:date="2023-01-06T13:19:00Z">
              <w:rPr>
                <w:color w:val="00B050"/>
              </w:rPr>
            </w:rPrChange>
          </w:rPr>
          <w:t xml:space="preserve"> then please press the orange button.</w:t>
        </w:r>
        <w:commentRangeEnd w:id="69"/>
        <w:r w:rsidRPr="000414D7">
          <w:rPr>
            <w:rStyle w:val="CommentReference"/>
            <w:rPrChange w:id="74" w:author="KING, Jonathan (WHITTINGTON HEALTH NHS TRUST)" w:date="2023-01-06T13:19:00Z">
              <w:rPr>
                <w:rStyle w:val="CommentReference"/>
                <w:color w:val="00B050"/>
              </w:rPr>
            </w:rPrChange>
          </w:rPr>
          <w:commentReference w:id="69"/>
        </w:r>
        <w:commentRangeEnd w:id="70"/>
        <w:r w:rsidRPr="000414D7">
          <w:rPr>
            <w:rStyle w:val="CommentReference"/>
            <w:rPrChange w:id="75" w:author="KING, Jonathan (WHITTINGTON HEALTH NHS TRUST)" w:date="2023-01-06T13:19:00Z">
              <w:rPr>
                <w:rStyle w:val="CommentReference"/>
                <w:color w:val="00B050"/>
              </w:rPr>
            </w:rPrChange>
          </w:rPr>
          <w:commentReference w:id="70"/>
        </w:r>
        <w:commentRangeStart w:id="76"/>
        <w:commentRangeStart w:id="77"/>
        <w:r w:rsidRPr="000414D7">
          <w:rPr>
            <w:rPrChange w:id="78" w:author="KING, Jonathan (WHITTINGTON HEALTH NHS TRUST)" w:date="2023-01-06T13:19:00Z">
              <w:rPr>
                <w:color w:val="00B050"/>
              </w:rPr>
            </w:rPrChange>
          </w:rPr>
          <w:t xml:space="preserve"> </w:t>
        </w:r>
        <w:commentRangeEnd w:id="76"/>
        <w:r w:rsidRPr="000414D7">
          <w:rPr>
            <w:rStyle w:val="CommentReference"/>
            <w:rPrChange w:id="79" w:author="KING, Jonathan (WHITTINGTON HEALTH NHS TRUST)" w:date="2023-01-06T13:19:00Z">
              <w:rPr>
                <w:rStyle w:val="CommentReference"/>
                <w:color w:val="00B050"/>
              </w:rPr>
            </w:rPrChange>
          </w:rPr>
          <w:commentReference w:id="76"/>
        </w:r>
        <w:commentRangeEnd w:id="77"/>
        <w:r w:rsidRPr="000414D7">
          <w:rPr>
            <w:rStyle w:val="CommentReference"/>
            <w:rPrChange w:id="80" w:author="KING, Jonathan (WHITTINGTON HEALTH NHS TRUST)" w:date="2023-01-06T13:19:00Z">
              <w:rPr>
                <w:rStyle w:val="CommentReference"/>
                <w:color w:val="00B050"/>
              </w:rPr>
            </w:rPrChange>
          </w:rPr>
          <w:commentReference w:id="77"/>
        </w:r>
      </w:ins>
    </w:p>
    <w:p w14:paraId="7FB59A93" w14:textId="77777777" w:rsidR="000414D7" w:rsidRPr="000414D7" w:rsidRDefault="000414D7" w:rsidP="000414D7">
      <w:pPr>
        <w:spacing w:line="360" w:lineRule="auto"/>
        <w:rPr>
          <w:ins w:id="81" w:author="KING, Jonathan (WHITTINGTON HEALTH NHS TRUST)" w:date="2023-01-06T13:17:00Z"/>
          <w:b/>
          <w:bCs/>
        </w:rPr>
      </w:pPr>
      <w:ins w:id="82" w:author="KING, Jonathan (WHITTINGTON HEALTH NHS TRUST)" w:date="2023-01-06T13:17:00Z">
        <w:r w:rsidRPr="000414D7">
          <w:rPr>
            <w:b/>
            <w:bCs/>
          </w:rPr>
          <w:t>Recording 1.3</w:t>
        </w:r>
      </w:ins>
    </w:p>
    <w:p w14:paraId="74F7F0E9" w14:textId="77777777" w:rsidR="000414D7" w:rsidRPr="000414D7" w:rsidRDefault="000414D7" w:rsidP="000414D7">
      <w:pPr>
        <w:spacing w:line="360" w:lineRule="auto"/>
        <w:rPr>
          <w:ins w:id="83" w:author="KING, Jonathan (WHITTINGTON HEALTH NHS TRUST)" w:date="2023-01-06T13:17:00Z"/>
        </w:rPr>
      </w:pPr>
      <w:ins w:id="84" w:author="KING, Jonathan (WHITTINGTON HEALTH NHS TRUST)" w:date="2023-01-06T13:17:00Z">
        <w:r w:rsidRPr="000414D7">
          <w:t>Before the procedure, you will be asked to place a mouthguard in your mouth to bite down on. The nurse in the room will secure it around the back of your head. This protects both the camera and your teeth.</w:t>
        </w:r>
      </w:ins>
    </w:p>
    <w:p w14:paraId="66E2100E" w14:textId="77777777" w:rsidR="000414D7" w:rsidRPr="000414D7" w:rsidRDefault="000414D7" w:rsidP="000414D7">
      <w:pPr>
        <w:spacing w:line="360" w:lineRule="auto"/>
        <w:rPr>
          <w:ins w:id="85" w:author="KING, Jonathan (WHITTINGTON HEALTH NHS TRUST)" w:date="2023-01-06T13:17:00Z"/>
        </w:rPr>
      </w:pPr>
      <w:ins w:id="86" w:author="KING, Jonathan (WHITTINGTON HEALTH NHS TRUST)" w:date="2023-01-06T13:17:00Z">
        <w:r w:rsidRPr="000414D7">
          <w:t xml:space="preserve">The procedure is very well tolerated and does not hurt, although it can be a little uncomfortable as the camera enters your food pipe, or the </w:t>
        </w:r>
        <w:proofErr w:type="spellStart"/>
        <w:r w:rsidRPr="000414D7">
          <w:t>oesophagus</w:t>
        </w:r>
        <w:proofErr w:type="spellEnd"/>
        <w:r w:rsidRPr="000414D7">
          <w:t>. We can offer you a spray which numbs the back of your throat to help with this. It will make you feel as though you can no longer swallow which can make you feel panicked but try to remain calm as this is normal and means that the spray is working.</w:t>
        </w:r>
      </w:ins>
    </w:p>
    <w:p w14:paraId="098EDB35" w14:textId="77777777" w:rsidR="000414D7" w:rsidRPr="000414D7" w:rsidRDefault="000414D7" w:rsidP="000414D7">
      <w:pPr>
        <w:spacing w:line="360" w:lineRule="auto"/>
        <w:rPr>
          <w:ins w:id="87" w:author="KING, Jonathan (WHITTINGTON HEALTH NHS TRUST)" w:date="2023-01-06T13:17:00Z"/>
          <w:b/>
          <w:bCs/>
        </w:rPr>
      </w:pPr>
      <w:ins w:id="88" w:author="KING, Jonathan (WHITTINGTON HEALTH NHS TRUST)" w:date="2023-01-06T13:17:00Z">
        <w:r w:rsidRPr="000414D7">
          <w:rPr>
            <w:b/>
            <w:bCs/>
          </w:rPr>
          <w:t>Recording 1.4</w:t>
        </w:r>
      </w:ins>
    </w:p>
    <w:p w14:paraId="487C25DE" w14:textId="77777777" w:rsidR="000414D7" w:rsidRPr="000414D7" w:rsidRDefault="000414D7" w:rsidP="000414D7">
      <w:pPr>
        <w:spacing w:line="360" w:lineRule="auto"/>
        <w:rPr>
          <w:ins w:id="89" w:author="KING, Jonathan (WHITTINGTON HEALTH NHS TRUST)" w:date="2023-01-06T13:17:00Z"/>
        </w:rPr>
      </w:pPr>
      <w:ins w:id="90" w:author="KING, Jonathan (WHITTINGTON HEALTH NHS TRUST)" w:date="2023-01-06T13:17:00Z">
        <w:r w:rsidRPr="000414D7">
          <w:t xml:space="preserve">Would you like throat spray? </w:t>
        </w:r>
        <w:commentRangeStart w:id="91"/>
        <w:commentRangeStart w:id="92"/>
        <w:r w:rsidRPr="000414D7">
          <w:t xml:space="preserve">Press green for yes, red for no. If you are not sure or have </w:t>
        </w:r>
        <w:proofErr w:type="gramStart"/>
        <w:r w:rsidRPr="000414D7">
          <w:t>questions</w:t>
        </w:r>
        <w:proofErr w:type="gramEnd"/>
        <w:r w:rsidRPr="000414D7">
          <w:t xml:space="preserve"> then please press the orange button.</w:t>
        </w:r>
        <w:commentRangeEnd w:id="91"/>
        <w:r w:rsidRPr="000414D7">
          <w:rPr>
            <w:rStyle w:val="CommentReference"/>
          </w:rPr>
          <w:commentReference w:id="91"/>
        </w:r>
        <w:commentRangeEnd w:id="92"/>
        <w:r w:rsidRPr="000414D7">
          <w:rPr>
            <w:rStyle w:val="CommentReference"/>
          </w:rPr>
          <w:commentReference w:id="92"/>
        </w:r>
      </w:ins>
    </w:p>
    <w:p w14:paraId="5DC59687" w14:textId="77777777" w:rsidR="000414D7" w:rsidRPr="000414D7" w:rsidRDefault="000414D7" w:rsidP="000414D7">
      <w:pPr>
        <w:spacing w:line="360" w:lineRule="auto"/>
        <w:rPr>
          <w:ins w:id="93" w:author="KING, Jonathan (WHITTINGTON HEALTH NHS TRUST)" w:date="2023-01-06T13:17:00Z"/>
          <w:b/>
          <w:bCs/>
        </w:rPr>
      </w:pPr>
      <w:ins w:id="94" w:author="KING, Jonathan (WHITTINGTON HEALTH NHS TRUST)" w:date="2023-01-06T13:17:00Z">
        <w:r w:rsidRPr="000414D7">
          <w:rPr>
            <w:b/>
            <w:bCs/>
          </w:rPr>
          <w:t>Recording 1.5</w:t>
        </w:r>
      </w:ins>
    </w:p>
    <w:p w14:paraId="002CB3EE" w14:textId="77777777" w:rsidR="000414D7" w:rsidRPr="000414D7" w:rsidRDefault="000414D7" w:rsidP="000414D7">
      <w:pPr>
        <w:spacing w:line="360" w:lineRule="auto"/>
        <w:rPr>
          <w:ins w:id="95" w:author="KING, Jonathan (WHITTINGTON HEALTH NHS TRUST)" w:date="2023-01-06T13:17:00Z"/>
          <w:rPrChange w:id="96" w:author="KING, Jonathan (WHITTINGTON HEALTH NHS TRUST)" w:date="2023-01-06T13:19:00Z">
            <w:rPr>
              <w:ins w:id="97" w:author="KING, Jonathan (WHITTINGTON HEALTH NHS TRUST)" w:date="2023-01-06T13:17:00Z"/>
              <w:color w:val="00B050"/>
            </w:rPr>
          </w:rPrChange>
        </w:rPr>
      </w:pPr>
      <w:ins w:id="98" w:author="KING, Jonathan (WHITTINGTON HEALTH NHS TRUST)" w:date="2023-01-06T13:17:00Z">
        <w:r w:rsidRPr="000414D7">
          <w:rPr>
            <w:rPrChange w:id="99" w:author="KING, Jonathan (WHITTINGTON HEALTH NHS TRUST)" w:date="2023-01-06T13:19:00Z">
              <w:rPr>
                <w:color w:val="00B050"/>
              </w:rPr>
            </w:rPrChange>
          </w:rPr>
          <w:t xml:space="preserve">We can also offer you sedation medications to make you feel </w:t>
        </w:r>
        <w:proofErr w:type="gramStart"/>
        <w:r w:rsidRPr="000414D7">
          <w:rPr>
            <w:rPrChange w:id="100" w:author="KING, Jonathan (WHITTINGTON HEALTH NHS TRUST)" w:date="2023-01-06T13:19:00Z">
              <w:rPr>
                <w:color w:val="00B050"/>
              </w:rPr>
            </w:rPrChange>
          </w:rPr>
          <w:t>more relaxed and sleepy</w:t>
        </w:r>
        <w:proofErr w:type="gramEnd"/>
        <w:r w:rsidRPr="000414D7">
          <w:rPr>
            <w:rPrChange w:id="101" w:author="KING, Jonathan (WHITTINGTON HEALTH NHS TRUST)" w:date="2023-01-06T13:19:00Z">
              <w:rPr>
                <w:color w:val="00B050"/>
              </w:rPr>
            </w:rPrChange>
          </w:rPr>
          <w:t xml:space="preserve"> during the procedure. The medications used will be a painkiller and a relaxant </w:t>
        </w:r>
        <w:proofErr w:type="gramStart"/>
        <w:r w:rsidRPr="000414D7">
          <w:rPr>
            <w:rPrChange w:id="102" w:author="KING, Jonathan (WHITTINGTON HEALTH NHS TRUST)" w:date="2023-01-06T13:19:00Z">
              <w:rPr>
                <w:color w:val="00B050"/>
              </w:rPr>
            </w:rPrChange>
          </w:rPr>
          <w:t>which  will</w:t>
        </w:r>
        <w:proofErr w:type="gramEnd"/>
        <w:r w:rsidRPr="000414D7">
          <w:rPr>
            <w:rPrChange w:id="103" w:author="KING, Jonathan (WHITTINGTON HEALTH NHS TRUST)" w:date="2023-01-06T13:19:00Z">
              <w:rPr>
                <w:color w:val="00B050"/>
              </w:rPr>
            </w:rPrChange>
          </w:rPr>
          <w:t xml:space="preserve"> be given through a small tube called a cannula in your arm.</w:t>
        </w:r>
        <w:commentRangeStart w:id="104"/>
        <w:commentRangeStart w:id="105"/>
        <w:r w:rsidRPr="000414D7">
          <w:rPr>
            <w:rPrChange w:id="106" w:author="KING, Jonathan (WHITTINGTON HEALTH NHS TRUST)" w:date="2023-01-06T13:19:00Z">
              <w:rPr>
                <w:color w:val="00B050"/>
              </w:rPr>
            </w:rPrChange>
          </w:rPr>
          <w:t xml:space="preserve"> </w:t>
        </w:r>
        <w:commentRangeEnd w:id="104"/>
        <w:r w:rsidRPr="000414D7">
          <w:rPr>
            <w:rStyle w:val="CommentReference"/>
            <w:rPrChange w:id="107" w:author="KING, Jonathan (WHITTINGTON HEALTH NHS TRUST)" w:date="2023-01-06T13:19:00Z">
              <w:rPr>
                <w:rStyle w:val="CommentReference"/>
                <w:color w:val="00B050"/>
              </w:rPr>
            </w:rPrChange>
          </w:rPr>
          <w:commentReference w:id="104"/>
        </w:r>
        <w:commentRangeEnd w:id="105"/>
        <w:r w:rsidRPr="000414D7">
          <w:rPr>
            <w:rStyle w:val="CommentReference"/>
            <w:rPrChange w:id="108" w:author="KING, Jonathan (WHITTINGTON HEALTH NHS TRUST)" w:date="2023-01-06T13:19:00Z">
              <w:rPr>
                <w:rStyle w:val="CommentReference"/>
                <w:color w:val="00B050"/>
              </w:rPr>
            </w:rPrChange>
          </w:rPr>
          <w:commentReference w:id="105"/>
        </w:r>
        <w:r w:rsidRPr="000414D7">
          <w:rPr>
            <w:rPrChange w:id="109" w:author="KING, Jonathan (WHITTINGTON HEALTH NHS TRUST)" w:date="2023-01-06T13:19:00Z">
              <w:rPr>
                <w:color w:val="00B050"/>
              </w:rPr>
            </w:rPrChange>
          </w:rPr>
          <w:t xml:space="preserve">Some patients fall asleep with these medications although you will </w:t>
        </w:r>
        <w:proofErr w:type="gramStart"/>
        <w:r w:rsidRPr="000414D7">
          <w:rPr>
            <w:rPrChange w:id="110" w:author="KING, Jonathan (WHITTINGTON HEALTH NHS TRUST)" w:date="2023-01-06T13:19:00Z">
              <w:rPr>
                <w:color w:val="00B050"/>
              </w:rPr>
            </w:rPrChange>
          </w:rPr>
          <w:t>still remain</w:t>
        </w:r>
        <w:proofErr w:type="gramEnd"/>
        <w:r w:rsidRPr="000414D7">
          <w:rPr>
            <w:rPrChange w:id="111" w:author="KING, Jonathan (WHITTINGTON HEALTH NHS TRUST)" w:date="2023-01-06T13:19:00Z">
              <w:rPr>
                <w:color w:val="00B050"/>
              </w:rPr>
            </w:rPrChange>
          </w:rPr>
          <w:t xml:space="preserve"> alert enough to let the endoscopist know if you are uncomfortable or wish to stop. You must have someone with you to take you home if you choose this option and you should also have someone with you at home for 24 hours after your procedure. If you choose to have sedation </w:t>
        </w:r>
        <w:proofErr w:type="gramStart"/>
        <w:r w:rsidRPr="000414D7">
          <w:rPr>
            <w:rPrChange w:id="112" w:author="KING, Jonathan (WHITTINGTON HEALTH NHS TRUST)" w:date="2023-01-06T13:19:00Z">
              <w:rPr>
                <w:color w:val="00B050"/>
              </w:rPr>
            </w:rPrChange>
          </w:rPr>
          <w:t>medications</w:t>
        </w:r>
        <w:proofErr w:type="gramEnd"/>
        <w:r w:rsidRPr="000414D7">
          <w:rPr>
            <w:rPrChange w:id="113" w:author="KING, Jonathan (WHITTINGTON HEALTH NHS TRUST)" w:date="2023-01-06T13:19:00Z">
              <w:rPr>
                <w:color w:val="00B050"/>
              </w:rPr>
            </w:rPrChange>
          </w:rPr>
          <w:t xml:space="preserve"> you will remain in the department for about 45 minutes after the procedure until the sedation has started to wear off. Sedation is generally safe but in some </w:t>
        </w:r>
        <w:proofErr w:type="gramStart"/>
        <w:r w:rsidRPr="000414D7">
          <w:rPr>
            <w:rPrChange w:id="114" w:author="KING, Jonathan (WHITTINGTON HEALTH NHS TRUST)" w:date="2023-01-06T13:19:00Z">
              <w:rPr>
                <w:color w:val="00B050"/>
              </w:rPr>
            </w:rPrChange>
          </w:rPr>
          <w:t>people</w:t>
        </w:r>
        <w:proofErr w:type="gramEnd"/>
        <w:r w:rsidRPr="000414D7">
          <w:rPr>
            <w:rPrChange w:id="115" w:author="KING, Jonathan (WHITTINGTON HEALTH NHS TRUST)" w:date="2023-01-06T13:19:00Z">
              <w:rPr>
                <w:color w:val="00B050"/>
              </w:rPr>
            </w:rPrChange>
          </w:rPr>
          <w:t xml:space="preserve"> it can cause low blood pressure or oxygen levels in the blood to drop. We will monitor these and give you oxygen throughout the procedure. We can also reverse the effects of the drug if needed.</w:t>
        </w:r>
      </w:ins>
    </w:p>
    <w:p w14:paraId="4DFF60BD" w14:textId="77777777" w:rsidR="000414D7" w:rsidRPr="000414D7" w:rsidRDefault="000414D7" w:rsidP="000414D7">
      <w:pPr>
        <w:spacing w:line="360" w:lineRule="auto"/>
        <w:rPr>
          <w:ins w:id="116" w:author="KING, Jonathan (WHITTINGTON HEALTH NHS TRUST)" w:date="2023-01-06T13:17:00Z"/>
          <w:b/>
          <w:bCs/>
        </w:rPr>
      </w:pPr>
      <w:ins w:id="117" w:author="KING, Jonathan (WHITTINGTON HEALTH NHS TRUST)" w:date="2023-01-06T13:17:00Z">
        <w:r w:rsidRPr="000414D7">
          <w:rPr>
            <w:b/>
            <w:bCs/>
          </w:rPr>
          <w:t>Recording 1.6</w:t>
        </w:r>
      </w:ins>
    </w:p>
    <w:p w14:paraId="592F241A" w14:textId="77777777" w:rsidR="000414D7" w:rsidRPr="000414D7" w:rsidRDefault="000414D7" w:rsidP="000414D7">
      <w:pPr>
        <w:spacing w:line="360" w:lineRule="auto"/>
        <w:rPr>
          <w:ins w:id="118" w:author="KING, Jonathan (WHITTINGTON HEALTH NHS TRUST)" w:date="2023-01-06T13:17:00Z"/>
          <w:rPrChange w:id="119" w:author="KING, Jonathan (WHITTINGTON HEALTH NHS TRUST)" w:date="2023-01-06T13:19:00Z">
            <w:rPr>
              <w:ins w:id="120" w:author="KING, Jonathan (WHITTINGTON HEALTH NHS TRUST)" w:date="2023-01-06T13:17:00Z"/>
              <w:color w:val="00B050"/>
            </w:rPr>
          </w:rPrChange>
        </w:rPr>
      </w:pPr>
      <w:commentRangeStart w:id="121"/>
      <w:commentRangeStart w:id="122"/>
      <w:ins w:id="123" w:author="KING, Jonathan (WHITTINGTON HEALTH NHS TRUST)" w:date="2023-01-06T13:17:00Z">
        <w:r w:rsidRPr="000414D7">
          <w:rPr>
            <w:rPrChange w:id="124" w:author="KING, Jonathan (WHITTINGTON HEALTH NHS TRUST)" w:date="2023-01-06T13:19:00Z">
              <w:rPr>
                <w:color w:val="00B050"/>
              </w:rPr>
            </w:rPrChange>
          </w:rPr>
          <w:t>Would you like to have sedation? Press green for yes, red for no.</w:t>
        </w:r>
        <w:commentRangeEnd w:id="121"/>
        <w:r w:rsidRPr="000414D7">
          <w:rPr>
            <w:rStyle w:val="CommentReference"/>
            <w:rPrChange w:id="125" w:author="KING, Jonathan (WHITTINGTON HEALTH NHS TRUST)" w:date="2023-01-06T13:19:00Z">
              <w:rPr>
                <w:rStyle w:val="CommentReference"/>
                <w:color w:val="00B050"/>
              </w:rPr>
            </w:rPrChange>
          </w:rPr>
          <w:commentReference w:id="121"/>
        </w:r>
        <w:commentRangeEnd w:id="122"/>
        <w:r w:rsidRPr="000414D7">
          <w:rPr>
            <w:rStyle w:val="CommentReference"/>
            <w:rPrChange w:id="126" w:author="KING, Jonathan (WHITTINGTON HEALTH NHS TRUST)" w:date="2023-01-06T13:19:00Z">
              <w:rPr>
                <w:rStyle w:val="CommentReference"/>
                <w:color w:val="00B050"/>
              </w:rPr>
            </w:rPrChange>
          </w:rPr>
          <w:commentReference w:id="122"/>
        </w:r>
        <w:r w:rsidRPr="000414D7">
          <w:rPr>
            <w:rPrChange w:id="127" w:author="KING, Jonathan (WHITTINGTON HEALTH NHS TRUST)" w:date="2023-01-06T13:19:00Z">
              <w:rPr>
                <w:color w:val="00B050"/>
              </w:rPr>
            </w:rPrChange>
          </w:rPr>
          <w:t xml:space="preserve"> If you are not sure or have questions then please press the orange button.</w:t>
        </w:r>
        <w:commentRangeStart w:id="128"/>
        <w:commentRangeEnd w:id="128"/>
        <w:r w:rsidRPr="000414D7">
          <w:rPr>
            <w:rStyle w:val="CommentReference"/>
            <w:rPrChange w:id="129" w:author="KING, Jonathan (WHITTINGTON HEALTH NHS TRUST)" w:date="2023-01-06T13:19:00Z">
              <w:rPr>
                <w:rStyle w:val="CommentReference"/>
                <w:color w:val="00B050"/>
              </w:rPr>
            </w:rPrChange>
          </w:rPr>
          <w:commentReference w:id="128"/>
        </w:r>
        <w:commentRangeStart w:id="130"/>
        <w:commentRangeEnd w:id="130"/>
        <w:r w:rsidRPr="000414D7">
          <w:rPr>
            <w:rStyle w:val="CommentReference"/>
            <w:rPrChange w:id="131" w:author="KING, Jonathan (WHITTINGTON HEALTH NHS TRUST)" w:date="2023-01-06T13:19:00Z">
              <w:rPr>
                <w:rStyle w:val="CommentReference"/>
                <w:color w:val="00B050"/>
              </w:rPr>
            </w:rPrChange>
          </w:rPr>
          <w:commentReference w:id="130"/>
        </w:r>
      </w:ins>
    </w:p>
    <w:p w14:paraId="1E4C101B" w14:textId="77777777" w:rsidR="000414D7" w:rsidRPr="000414D7" w:rsidRDefault="000414D7" w:rsidP="000414D7">
      <w:pPr>
        <w:spacing w:line="360" w:lineRule="auto"/>
        <w:rPr>
          <w:ins w:id="132" w:author="KING, Jonathan (WHITTINGTON HEALTH NHS TRUST)" w:date="2023-01-06T13:17:00Z"/>
          <w:b/>
          <w:bCs/>
        </w:rPr>
      </w:pPr>
      <w:ins w:id="133" w:author="KING, Jonathan (WHITTINGTON HEALTH NHS TRUST)" w:date="2023-01-06T13:17:00Z">
        <w:r w:rsidRPr="000414D7">
          <w:rPr>
            <w:b/>
            <w:bCs/>
          </w:rPr>
          <w:t>Recording 1.6.1</w:t>
        </w:r>
      </w:ins>
    </w:p>
    <w:p w14:paraId="671294FA" w14:textId="77777777" w:rsidR="000414D7" w:rsidRPr="000414D7" w:rsidRDefault="000414D7" w:rsidP="000414D7">
      <w:pPr>
        <w:spacing w:line="360" w:lineRule="auto"/>
        <w:rPr>
          <w:ins w:id="134" w:author="KING, Jonathan (WHITTINGTON HEALTH NHS TRUST)" w:date="2023-01-06T13:17:00Z"/>
          <w:rPrChange w:id="135" w:author="KING, Jonathan (WHITTINGTON HEALTH NHS TRUST)" w:date="2023-01-06T13:19:00Z">
            <w:rPr>
              <w:ins w:id="136" w:author="KING, Jonathan (WHITTINGTON HEALTH NHS TRUST)" w:date="2023-01-06T13:17:00Z"/>
              <w:color w:val="00B050"/>
            </w:rPr>
          </w:rPrChange>
        </w:rPr>
      </w:pPr>
      <w:ins w:id="137" w:author="KING, Jonathan (WHITTINGTON HEALTH NHS TRUST)" w:date="2023-01-06T13:17:00Z">
        <w:r w:rsidRPr="000414D7">
          <w:rPr>
            <w:rPrChange w:id="138" w:author="KING, Jonathan (WHITTINGTON HEALTH NHS TRUST)" w:date="2023-01-06T13:19:00Z">
              <w:rPr>
                <w:color w:val="00B050"/>
              </w:rPr>
            </w:rPrChange>
          </w:rPr>
          <w:t>Do you have someone collecting you today? Press green for yes, red for no.</w:t>
        </w:r>
        <w:commentRangeStart w:id="139"/>
        <w:commentRangeEnd w:id="139"/>
        <w:r w:rsidRPr="000414D7">
          <w:rPr>
            <w:rStyle w:val="CommentReference"/>
            <w:rPrChange w:id="140" w:author="KING, Jonathan (WHITTINGTON HEALTH NHS TRUST)" w:date="2023-01-06T13:19:00Z">
              <w:rPr>
                <w:rStyle w:val="CommentReference"/>
                <w:color w:val="00B050"/>
              </w:rPr>
            </w:rPrChange>
          </w:rPr>
          <w:commentReference w:id="139"/>
        </w:r>
        <w:commentRangeStart w:id="141"/>
        <w:commentRangeEnd w:id="141"/>
        <w:r w:rsidRPr="000414D7">
          <w:rPr>
            <w:rStyle w:val="CommentReference"/>
            <w:rPrChange w:id="142" w:author="KING, Jonathan (WHITTINGTON HEALTH NHS TRUST)" w:date="2023-01-06T13:19:00Z">
              <w:rPr>
                <w:rStyle w:val="CommentReference"/>
                <w:color w:val="00B050"/>
              </w:rPr>
            </w:rPrChange>
          </w:rPr>
          <w:commentReference w:id="141"/>
        </w:r>
        <w:r w:rsidRPr="000414D7">
          <w:rPr>
            <w:rPrChange w:id="143" w:author="KING, Jonathan (WHITTINGTON HEALTH NHS TRUST)" w:date="2023-01-06T13:19:00Z">
              <w:rPr>
                <w:color w:val="00B050"/>
              </w:rPr>
            </w:rPrChange>
          </w:rPr>
          <w:t xml:space="preserve"> If you are not sure or have questions then please press the orange button.</w:t>
        </w:r>
        <w:commentRangeStart w:id="144"/>
        <w:commentRangeEnd w:id="144"/>
        <w:r w:rsidRPr="000414D7">
          <w:rPr>
            <w:rStyle w:val="CommentReference"/>
            <w:rPrChange w:id="145" w:author="KING, Jonathan (WHITTINGTON HEALTH NHS TRUST)" w:date="2023-01-06T13:19:00Z">
              <w:rPr>
                <w:rStyle w:val="CommentReference"/>
                <w:color w:val="00B050"/>
              </w:rPr>
            </w:rPrChange>
          </w:rPr>
          <w:commentReference w:id="144"/>
        </w:r>
        <w:commentRangeStart w:id="146"/>
        <w:commentRangeEnd w:id="146"/>
        <w:r w:rsidRPr="000414D7">
          <w:rPr>
            <w:rStyle w:val="CommentReference"/>
            <w:rPrChange w:id="147" w:author="KING, Jonathan (WHITTINGTON HEALTH NHS TRUST)" w:date="2023-01-06T13:19:00Z">
              <w:rPr>
                <w:rStyle w:val="CommentReference"/>
                <w:color w:val="00B050"/>
              </w:rPr>
            </w:rPrChange>
          </w:rPr>
          <w:commentReference w:id="146"/>
        </w:r>
      </w:ins>
    </w:p>
    <w:p w14:paraId="4EEA36DD" w14:textId="77777777" w:rsidR="000414D7" w:rsidRPr="000414D7" w:rsidRDefault="000414D7" w:rsidP="000414D7">
      <w:pPr>
        <w:spacing w:line="360" w:lineRule="auto"/>
        <w:rPr>
          <w:ins w:id="148" w:author="KING, Jonathan (WHITTINGTON HEALTH NHS TRUST)" w:date="2023-01-06T13:17:00Z"/>
          <w:b/>
          <w:bCs/>
        </w:rPr>
      </w:pPr>
      <w:ins w:id="149" w:author="KING, Jonathan (WHITTINGTON HEALTH NHS TRUST)" w:date="2023-01-06T13:17:00Z">
        <w:r w:rsidRPr="000414D7">
          <w:rPr>
            <w:b/>
            <w:bCs/>
          </w:rPr>
          <w:t>Recording 1.6.2</w:t>
        </w:r>
      </w:ins>
    </w:p>
    <w:p w14:paraId="0A479DFF" w14:textId="77777777" w:rsidR="000414D7" w:rsidRPr="000414D7" w:rsidRDefault="000414D7" w:rsidP="000414D7">
      <w:pPr>
        <w:spacing w:line="360" w:lineRule="auto"/>
        <w:rPr>
          <w:ins w:id="150" w:author="KING, Jonathan (WHITTINGTON HEALTH NHS TRUST)" w:date="2023-01-06T13:17:00Z"/>
          <w:rPrChange w:id="151" w:author="KING, Jonathan (WHITTINGTON HEALTH NHS TRUST)" w:date="2023-01-06T13:19:00Z">
            <w:rPr>
              <w:ins w:id="152" w:author="KING, Jonathan (WHITTINGTON HEALTH NHS TRUST)" w:date="2023-01-06T13:17:00Z"/>
              <w:color w:val="00B050"/>
            </w:rPr>
          </w:rPrChange>
        </w:rPr>
      </w:pPr>
      <w:ins w:id="153" w:author="KING, Jonathan (WHITTINGTON HEALTH NHS TRUST)" w:date="2023-01-06T13:17:00Z">
        <w:r w:rsidRPr="000414D7">
          <w:rPr>
            <w:rPrChange w:id="154" w:author="KING, Jonathan (WHITTINGTON HEALTH NHS TRUST)" w:date="2023-01-06T13:19:00Z">
              <w:rPr>
                <w:color w:val="00B050"/>
              </w:rPr>
            </w:rPrChange>
          </w:rPr>
          <w:t>Will you have someone with you for the next 24 hours at home? Press green for yes, red for no.</w:t>
        </w:r>
        <w:commentRangeStart w:id="155"/>
        <w:commentRangeEnd w:id="155"/>
        <w:r w:rsidRPr="000414D7">
          <w:rPr>
            <w:rStyle w:val="CommentReference"/>
            <w:rPrChange w:id="156" w:author="KING, Jonathan (WHITTINGTON HEALTH NHS TRUST)" w:date="2023-01-06T13:19:00Z">
              <w:rPr>
                <w:rStyle w:val="CommentReference"/>
                <w:color w:val="00B050"/>
              </w:rPr>
            </w:rPrChange>
          </w:rPr>
          <w:commentReference w:id="155"/>
        </w:r>
        <w:commentRangeStart w:id="157"/>
        <w:commentRangeEnd w:id="157"/>
        <w:r w:rsidRPr="000414D7">
          <w:rPr>
            <w:rStyle w:val="CommentReference"/>
            <w:rPrChange w:id="158" w:author="KING, Jonathan (WHITTINGTON HEALTH NHS TRUST)" w:date="2023-01-06T13:19:00Z">
              <w:rPr>
                <w:rStyle w:val="CommentReference"/>
                <w:color w:val="00B050"/>
              </w:rPr>
            </w:rPrChange>
          </w:rPr>
          <w:commentReference w:id="157"/>
        </w:r>
        <w:r w:rsidRPr="000414D7">
          <w:rPr>
            <w:rPrChange w:id="159" w:author="KING, Jonathan (WHITTINGTON HEALTH NHS TRUST)" w:date="2023-01-06T13:19:00Z">
              <w:rPr>
                <w:color w:val="00B050"/>
              </w:rPr>
            </w:rPrChange>
          </w:rPr>
          <w:t xml:space="preserve"> If you are not sure or have questions then please press the orange button.</w:t>
        </w:r>
      </w:ins>
    </w:p>
    <w:p w14:paraId="0739B28D" w14:textId="77777777" w:rsidR="000414D7" w:rsidRPr="000414D7" w:rsidRDefault="000414D7" w:rsidP="000414D7">
      <w:pPr>
        <w:spacing w:line="360" w:lineRule="auto"/>
        <w:rPr>
          <w:ins w:id="160" w:author="KING, Jonathan (WHITTINGTON HEALTH NHS TRUST)" w:date="2023-01-06T13:17:00Z"/>
          <w:b/>
          <w:bCs/>
        </w:rPr>
        <w:pPrChange w:id="161" w:author="KING, Jonathan (WHITTINGTON HEALTH NHS TRUST)" w:date="2023-01-06T13:19:00Z">
          <w:pPr/>
        </w:pPrChange>
      </w:pPr>
      <w:ins w:id="162" w:author="KING, Jonathan (WHITTINGTON HEALTH NHS TRUST)" w:date="2023-01-06T13:17:00Z">
        <w:r w:rsidRPr="000414D7">
          <w:rPr>
            <w:b/>
            <w:bCs/>
          </w:rPr>
          <w:br w:type="page"/>
        </w:r>
      </w:ins>
    </w:p>
    <w:p w14:paraId="7884EDB7" w14:textId="4CE4F938" w:rsidR="000414D7" w:rsidRPr="000414D7" w:rsidRDefault="000414D7" w:rsidP="000414D7">
      <w:pPr>
        <w:spacing w:line="360" w:lineRule="auto"/>
        <w:rPr>
          <w:ins w:id="163" w:author="KING, Jonathan (WHITTINGTON HEALTH NHS TRUST)" w:date="2023-01-06T13:17:00Z"/>
          <w:b/>
          <w:bCs/>
        </w:rPr>
      </w:pPr>
      <w:ins w:id="164" w:author="KING, Jonathan (WHITTINGTON HEALTH NHS TRUST)" w:date="2023-01-06T13:17:00Z">
        <w:r w:rsidRPr="000414D7">
          <w:rPr>
            <w:b/>
            <w:bCs/>
          </w:rPr>
          <w:t>Recording 1.7</w:t>
        </w:r>
      </w:ins>
    </w:p>
    <w:p w14:paraId="1EA07A85" w14:textId="77777777" w:rsidR="000414D7" w:rsidRPr="000414D7" w:rsidRDefault="000414D7" w:rsidP="000414D7">
      <w:pPr>
        <w:spacing w:line="360" w:lineRule="auto"/>
        <w:rPr>
          <w:ins w:id="165" w:author="KING, Jonathan (WHITTINGTON HEALTH NHS TRUST)" w:date="2023-01-06T13:17:00Z"/>
        </w:rPr>
      </w:pPr>
      <w:ins w:id="166" w:author="KING, Jonathan (WHITTINGTON HEALTH NHS TRUST)" w:date="2023-01-06T13:17:00Z">
        <w:r w:rsidRPr="000414D7">
          <w:rPr>
            <w:rPrChange w:id="167" w:author="KING, Jonathan (WHITTINGTON HEALTH NHS TRUST)" w:date="2023-01-06T13:19:00Z">
              <w:rPr>
                <w:color w:val="00B050"/>
              </w:rPr>
            </w:rPrChange>
          </w:rPr>
          <w:t xml:space="preserve">This is a safe, short procedure and you can go home afterwards. However, there are some risks associated with this type of procedure. We can cause bleeding or a hole in your gut during the camera test. </w:t>
        </w:r>
        <w:commentRangeStart w:id="168"/>
        <w:commentRangeStart w:id="169"/>
        <w:commentRangeStart w:id="170"/>
        <w:r w:rsidRPr="000414D7">
          <w:rPr>
            <w:rPrChange w:id="171" w:author="KING, Jonathan (WHITTINGTON HEALTH NHS TRUST)" w:date="2023-01-06T13:19:00Z">
              <w:rPr>
                <w:color w:val="00B050"/>
              </w:rPr>
            </w:rPrChange>
          </w:rPr>
          <w:t xml:space="preserve">If this </w:t>
        </w:r>
        <w:proofErr w:type="gramStart"/>
        <w:r w:rsidRPr="000414D7">
          <w:rPr>
            <w:rPrChange w:id="172" w:author="KING, Jonathan (WHITTINGTON HEALTH NHS TRUST)" w:date="2023-01-06T13:19:00Z">
              <w:rPr>
                <w:color w:val="00B050"/>
              </w:rPr>
            </w:rPrChange>
          </w:rPr>
          <w:t>happens</w:t>
        </w:r>
        <w:proofErr w:type="gramEnd"/>
        <w:r w:rsidRPr="000414D7">
          <w:rPr>
            <w:rPrChange w:id="173" w:author="KING, Jonathan (WHITTINGTON HEALTH NHS TRUST)" w:date="2023-01-06T13:19:00Z">
              <w:rPr>
                <w:color w:val="00B050"/>
              </w:rPr>
            </w:rPrChange>
          </w:rPr>
          <w:t xml:space="preserve"> we are able to </w:t>
        </w:r>
        <w:proofErr w:type="spellStart"/>
        <w:r w:rsidRPr="000414D7">
          <w:rPr>
            <w:rPrChange w:id="174" w:author="KING, Jonathan (WHITTINGTON HEALTH NHS TRUST)" w:date="2023-01-06T13:19:00Z">
              <w:rPr>
                <w:color w:val="00B050"/>
              </w:rPr>
            </w:rPrChange>
          </w:rPr>
          <w:t>recognise</w:t>
        </w:r>
        <w:proofErr w:type="spellEnd"/>
        <w:r w:rsidRPr="000414D7">
          <w:rPr>
            <w:rPrChange w:id="175" w:author="KING, Jonathan (WHITTINGTON HEALTH NHS TRUST)" w:date="2023-01-06T13:19:00Z">
              <w:rPr>
                <w:color w:val="00B050"/>
              </w:rPr>
            </w:rPrChange>
          </w:rPr>
          <w:t xml:space="preserve"> any bleeding or holes immediately and most of the time treat these during the procedure. If either of these were to </w:t>
        </w:r>
        <w:proofErr w:type="gramStart"/>
        <w:r w:rsidRPr="000414D7">
          <w:rPr>
            <w:rPrChange w:id="176" w:author="KING, Jonathan (WHITTINGTON HEALTH NHS TRUST)" w:date="2023-01-06T13:19:00Z">
              <w:rPr>
                <w:color w:val="00B050"/>
              </w:rPr>
            </w:rPrChange>
          </w:rPr>
          <w:t>happen</w:t>
        </w:r>
        <w:proofErr w:type="gramEnd"/>
        <w:r w:rsidRPr="000414D7">
          <w:rPr>
            <w:rPrChange w:id="177" w:author="KING, Jonathan (WHITTINGTON HEALTH NHS TRUST)" w:date="2023-01-06T13:19:00Z">
              <w:rPr>
                <w:color w:val="00B050"/>
              </w:rPr>
            </w:rPrChange>
          </w:rPr>
          <w:t xml:space="preserve"> you would most likely need to stay in hospital </w:t>
        </w:r>
        <w:commentRangeEnd w:id="168"/>
        <w:r w:rsidRPr="000414D7">
          <w:rPr>
            <w:rStyle w:val="CommentReference"/>
            <w:rPrChange w:id="178" w:author="KING, Jonathan (WHITTINGTON HEALTH NHS TRUST)" w:date="2023-01-06T13:19:00Z">
              <w:rPr>
                <w:rStyle w:val="CommentReference"/>
                <w:color w:val="00B050"/>
              </w:rPr>
            </w:rPrChange>
          </w:rPr>
          <w:commentReference w:id="168"/>
        </w:r>
        <w:commentRangeEnd w:id="169"/>
        <w:r w:rsidRPr="000414D7">
          <w:rPr>
            <w:rStyle w:val="CommentReference"/>
            <w:rPrChange w:id="179" w:author="KING, Jonathan (WHITTINGTON HEALTH NHS TRUST)" w:date="2023-01-06T13:19:00Z">
              <w:rPr>
                <w:rStyle w:val="CommentReference"/>
                <w:color w:val="00B050"/>
              </w:rPr>
            </w:rPrChange>
          </w:rPr>
          <w:commentReference w:id="169"/>
        </w:r>
        <w:commentRangeEnd w:id="170"/>
        <w:r w:rsidRPr="000414D7">
          <w:rPr>
            <w:rStyle w:val="CommentReference"/>
            <w:rPrChange w:id="180" w:author="KING, Jonathan (WHITTINGTON HEALTH NHS TRUST)" w:date="2023-01-06T13:19:00Z">
              <w:rPr>
                <w:rStyle w:val="CommentReference"/>
                <w:color w:val="00B050"/>
              </w:rPr>
            </w:rPrChange>
          </w:rPr>
          <w:commentReference w:id="170"/>
        </w:r>
        <w:r w:rsidRPr="000414D7">
          <w:rPr>
            <w:rPrChange w:id="181" w:author="KING, Jonathan (WHITTINGTON HEALTH NHS TRUST)" w:date="2023-01-06T13:19:00Z">
              <w:rPr>
                <w:color w:val="00B050"/>
              </w:rPr>
            </w:rPrChange>
          </w:rPr>
          <w:t xml:space="preserve">for observation and possibly require a blood transfusion. In very rare occasions, surgery might also be needed to treat a large hole. </w:t>
        </w:r>
        <w:commentRangeStart w:id="182"/>
        <w:commentRangeStart w:id="183"/>
        <w:r w:rsidRPr="000414D7">
          <w:rPr>
            <w:rPrChange w:id="184" w:author="KING, Jonathan (WHITTINGTON HEALTH NHS TRUST)" w:date="2023-01-06T13:19:00Z">
              <w:rPr>
                <w:color w:val="00B050"/>
              </w:rPr>
            </w:rPrChange>
          </w:rPr>
          <w:t xml:space="preserve">This is extremely </w:t>
        </w:r>
        <w:proofErr w:type="gramStart"/>
        <w:r w:rsidRPr="000414D7">
          <w:rPr>
            <w:rPrChange w:id="185" w:author="KING, Jonathan (WHITTINGTON HEALTH NHS TRUST)" w:date="2023-01-06T13:19:00Z">
              <w:rPr>
                <w:color w:val="00B050"/>
              </w:rPr>
            </w:rPrChange>
          </w:rPr>
          <w:t>uncommon</w:t>
        </w:r>
        <w:proofErr w:type="gramEnd"/>
        <w:r w:rsidRPr="000414D7">
          <w:rPr>
            <w:rPrChange w:id="186" w:author="KING, Jonathan (WHITTINGTON HEALTH NHS TRUST)" w:date="2023-01-06T13:19:00Z">
              <w:rPr>
                <w:color w:val="00B050"/>
              </w:rPr>
            </w:rPrChange>
          </w:rPr>
          <w:t xml:space="preserve"> and we do not expect this to occur which is why these tests occur </w:t>
        </w:r>
        <w:proofErr w:type="spellStart"/>
        <w:r w:rsidRPr="000414D7">
          <w:rPr>
            <w:rPrChange w:id="187" w:author="KING, Jonathan (WHITTINGTON HEALTH NHS TRUST)" w:date="2023-01-06T13:19:00Z">
              <w:rPr>
                <w:color w:val="00B050"/>
              </w:rPr>
            </w:rPrChange>
          </w:rPr>
          <w:t>everyday</w:t>
        </w:r>
        <w:proofErr w:type="spellEnd"/>
        <w:r w:rsidRPr="000414D7">
          <w:rPr>
            <w:rPrChange w:id="188" w:author="KING, Jonathan (WHITTINGTON HEALTH NHS TRUST)" w:date="2023-01-06T13:19:00Z">
              <w:rPr>
                <w:color w:val="00B050"/>
              </w:rPr>
            </w:rPrChange>
          </w:rPr>
          <w:t xml:space="preserve"> with patients coming in and going home on the same day.</w:t>
        </w:r>
        <w:commentRangeEnd w:id="182"/>
        <w:r w:rsidRPr="000414D7">
          <w:rPr>
            <w:rStyle w:val="CommentReference"/>
            <w:rPrChange w:id="189" w:author="KING, Jonathan (WHITTINGTON HEALTH NHS TRUST)" w:date="2023-01-06T13:19:00Z">
              <w:rPr>
                <w:rStyle w:val="CommentReference"/>
                <w:color w:val="00B050"/>
              </w:rPr>
            </w:rPrChange>
          </w:rPr>
          <w:commentReference w:id="182"/>
        </w:r>
        <w:commentRangeEnd w:id="183"/>
        <w:r w:rsidRPr="000414D7">
          <w:rPr>
            <w:rStyle w:val="CommentReference"/>
            <w:rPrChange w:id="190" w:author="KING, Jonathan (WHITTINGTON HEALTH NHS TRUST)" w:date="2023-01-06T13:19:00Z">
              <w:rPr>
                <w:rStyle w:val="CommentReference"/>
                <w:color w:val="00B050"/>
              </w:rPr>
            </w:rPrChange>
          </w:rPr>
          <w:commentReference w:id="183"/>
        </w:r>
      </w:ins>
    </w:p>
    <w:p w14:paraId="0D890FAB" w14:textId="77777777" w:rsidR="000414D7" w:rsidRPr="000414D7" w:rsidRDefault="000414D7" w:rsidP="000414D7">
      <w:pPr>
        <w:spacing w:line="360" w:lineRule="auto"/>
        <w:rPr>
          <w:ins w:id="191" w:author="KING, Jonathan (WHITTINGTON HEALTH NHS TRUST)" w:date="2023-01-06T13:17:00Z"/>
          <w:b/>
          <w:bCs/>
        </w:rPr>
      </w:pPr>
      <w:ins w:id="192" w:author="KING, Jonathan (WHITTINGTON HEALTH NHS TRUST)" w:date="2023-01-06T13:17:00Z">
        <w:r w:rsidRPr="000414D7">
          <w:rPr>
            <w:b/>
            <w:bCs/>
          </w:rPr>
          <w:t>Recording 1.8</w:t>
        </w:r>
      </w:ins>
    </w:p>
    <w:p w14:paraId="5E2AD44F" w14:textId="77777777" w:rsidR="000414D7" w:rsidRPr="000414D7" w:rsidRDefault="000414D7" w:rsidP="000414D7">
      <w:pPr>
        <w:spacing w:line="360" w:lineRule="auto"/>
        <w:rPr>
          <w:ins w:id="193" w:author="KING, Jonathan (WHITTINGTON HEALTH NHS TRUST)" w:date="2023-01-06T13:17:00Z"/>
        </w:rPr>
      </w:pPr>
      <w:ins w:id="194" w:author="KING, Jonathan (WHITTINGTON HEALTH NHS TRUST)" w:date="2023-01-06T13:17:00Z">
        <w:r w:rsidRPr="000414D7">
          <w:t xml:space="preserve">During the OGD, you could also vomit which is why we have asked you not to eat for 6 hours as this reduces the risk of this happening. As the test is carried out while you are lying down with a camera in your mouth, if you were you to </w:t>
        </w:r>
        <w:proofErr w:type="gramStart"/>
        <w:r w:rsidRPr="000414D7">
          <w:t>vomit  stomach</w:t>
        </w:r>
        <w:proofErr w:type="gramEnd"/>
        <w:r w:rsidRPr="000414D7">
          <w:t xml:space="preserve"> content could trickle into your lungs causing a chest infection which may require antibiotics or you being admitted to hospital. Again, this is an uncommon complication.</w:t>
        </w:r>
      </w:ins>
    </w:p>
    <w:p w14:paraId="2C1FB597" w14:textId="77777777" w:rsidR="000414D7" w:rsidRPr="000414D7" w:rsidRDefault="000414D7" w:rsidP="000414D7">
      <w:pPr>
        <w:spacing w:line="360" w:lineRule="auto"/>
        <w:rPr>
          <w:ins w:id="195" w:author="KING, Jonathan (WHITTINGTON HEALTH NHS TRUST)" w:date="2023-01-06T13:17:00Z"/>
          <w:b/>
          <w:bCs/>
        </w:rPr>
      </w:pPr>
      <w:ins w:id="196" w:author="KING, Jonathan (WHITTINGTON HEALTH NHS TRUST)" w:date="2023-01-06T13:17:00Z">
        <w:r w:rsidRPr="000414D7">
          <w:rPr>
            <w:b/>
            <w:bCs/>
          </w:rPr>
          <w:t>Recording 1.9</w:t>
        </w:r>
      </w:ins>
    </w:p>
    <w:p w14:paraId="578621FE" w14:textId="77777777" w:rsidR="000414D7" w:rsidRPr="000414D7" w:rsidRDefault="000414D7" w:rsidP="000414D7">
      <w:pPr>
        <w:spacing w:line="360" w:lineRule="auto"/>
        <w:rPr>
          <w:ins w:id="197" w:author="KING, Jonathan (WHITTINGTON HEALTH NHS TRUST)" w:date="2023-01-06T13:17:00Z"/>
          <w:rPrChange w:id="198" w:author="KING, Jonathan (WHITTINGTON HEALTH NHS TRUST)" w:date="2023-01-06T13:19:00Z">
            <w:rPr>
              <w:ins w:id="199" w:author="KING, Jonathan (WHITTINGTON HEALTH NHS TRUST)" w:date="2023-01-06T13:17:00Z"/>
              <w:color w:val="00B050"/>
            </w:rPr>
          </w:rPrChange>
        </w:rPr>
      </w:pPr>
      <w:ins w:id="200" w:author="KING, Jonathan (WHITTINGTON HEALTH NHS TRUST)" w:date="2023-01-06T13:17:00Z">
        <w:r w:rsidRPr="000414D7">
          <w:rPr>
            <w:rFonts w:ascii="Calibri" w:eastAsia="Calibri" w:hAnsi="Calibri" w:cs="Calibri"/>
            <w:rPrChange w:id="201" w:author="KING, Jonathan (WHITTINGTON HEALTH NHS TRUST)" w:date="2023-01-06T13:19:00Z">
              <w:rPr>
                <w:rFonts w:ascii="Calibri" w:eastAsia="Calibri" w:hAnsi="Calibri" w:cs="Calibri"/>
                <w:color w:val="00B050"/>
              </w:rPr>
            </w:rPrChange>
          </w:rPr>
          <w:t>Endoscopy is the gold standard method of finding intestinal abnormalities however, lesions can still be missed despite our best efforts during the procedure</w:t>
        </w:r>
        <w:r w:rsidRPr="000414D7">
          <w:rPr>
            <w:rPrChange w:id="202" w:author="KING, Jonathan (WHITTINGTON HEALTH NHS TRUST)" w:date="2023-01-06T13:19:00Z">
              <w:rPr>
                <w:color w:val="00B050"/>
              </w:rPr>
            </w:rPrChange>
          </w:rPr>
          <w:t xml:space="preserve">. </w:t>
        </w:r>
      </w:ins>
    </w:p>
    <w:p w14:paraId="4FD2F9B2" w14:textId="77777777" w:rsidR="000414D7" w:rsidRPr="000414D7" w:rsidRDefault="000414D7" w:rsidP="000414D7">
      <w:pPr>
        <w:spacing w:line="360" w:lineRule="auto"/>
        <w:rPr>
          <w:ins w:id="203" w:author="KING, Jonathan (WHITTINGTON HEALTH NHS TRUST)" w:date="2023-01-06T13:17:00Z"/>
          <w:b/>
          <w:bCs/>
        </w:rPr>
      </w:pPr>
      <w:ins w:id="204" w:author="KING, Jonathan (WHITTINGTON HEALTH NHS TRUST)" w:date="2023-01-06T13:17:00Z">
        <w:r w:rsidRPr="000414D7">
          <w:rPr>
            <w:b/>
            <w:bCs/>
          </w:rPr>
          <w:t>Recording 1.10</w:t>
        </w:r>
      </w:ins>
    </w:p>
    <w:p w14:paraId="6BC1F522" w14:textId="77777777" w:rsidR="000414D7" w:rsidRPr="000414D7" w:rsidRDefault="000414D7" w:rsidP="000414D7">
      <w:pPr>
        <w:spacing w:line="360" w:lineRule="auto"/>
        <w:rPr>
          <w:ins w:id="205" w:author="KING, Jonathan (WHITTINGTON HEALTH NHS TRUST)" w:date="2023-01-06T13:17:00Z"/>
          <w:rPrChange w:id="206" w:author="KING, Jonathan (WHITTINGTON HEALTH NHS TRUST)" w:date="2023-01-06T13:19:00Z">
            <w:rPr>
              <w:ins w:id="207" w:author="KING, Jonathan (WHITTINGTON HEALTH NHS TRUST)" w:date="2023-01-06T13:17:00Z"/>
              <w:color w:val="00B050"/>
            </w:rPr>
          </w:rPrChange>
        </w:rPr>
      </w:pPr>
      <w:ins w:id="208" w:author="KING, Jonathan (WHITTINGTON HEALTH NHS TRUST)" w:date="2023-01-06T13:17:00Z">
        <w:r w:rsidRPr="000414D7">
          <w:rPr>
            <w:rPrChange w:id="209" w:author="KING, Jonathan (WHITTINGTON HEALTH NHS TRUST)" w:date="2023-01-06T13:19:00Z">
              <w:rPr>
                <w:color w:val="00B050"/>
              </w:rPr>
            </w:rPrChange>
          </w:rPr>
          <w:t>Do you understand these risks? Press green for yes, red for no.</w:t>
        </w:r>
        <w:commentRangeStart w:id="210"/>
        <w:commentRangeEnd w:id="210"/>
        <w:r w:rsidRPr="000414D7">
          <w:rPr>
            <w:rStyle w:val="CommentReference"/>
            <w:rPrChange w:id="211" w:author="KING, Jonathan (WHITTINGTON HEALTH NHS TRUST)" w:date="2023-01-06T13:19:00Z">
              <w:rPr>
                <w:rStyle w:val="CommentReference"/>
                <w:color w:val="00B050"/>
              </w:rPr>
            </w:rPrChange>
          </w:rPr>
          <w:commentReference w:id="210"/>
        </w:r>
        <w:commentRangeStart w:id="212"/>
        <w:commentRangeEnd w:id="212"/>
        <w:r w:rsidRPr="000414D7">
          <w:rPr>
            <w:rStyle w:val="CommentReference"/>
            <w:rPrChange w:id="213" w:author="KING, Jonathan (WHITTINGTON HEALTH NHS TRUST)" w:date="2023-01-06T13:19:00Z">
              <w:rPr>
                <w:rStyle w:val="CommentReference"/>
                <w:color w:val="00B050"/>
              </w:rPr>
            </w:rPrChange>
          </w:rPr>
          <w:commentReference w:id="212"/>
        </w:r>
        <w:r w:rsidRPr="000414D7">
          <w:rPr>
            <w:rPrChange w:id="214" w:author="KING, Jonathan (WHITTINGTON HEALTH NHS TRUST)" w:date="2023-01-06T13:19:00Z">
              <w:rPr>
                <w:color w:val="00B050"/>
              </w:rPr>
            </w:rPrChange>
          </w:rPr>
          <w:t xml:space="preserve"> If you are not sure or have questions then please press the orange button.</w:t>
        </w:r>
        <w:commentRangeStart w:id="215"/>
        <w:commentRangeEnd w:id="215"/>
        <w:r w:rsidRPr="000414D7">
          <w:rPr>
            <w:rStyle w:val="CommentReference"/>
            <w:rPrChange w:id="216" w:author="KING, Jonathan (WHITTINGTON HEALTH NHS TRUST)" w:date="2023-01-06T13:19:00Z">
              <w:rPr>
                <w:rStyle w:val="CommentReference"/>
                <w:color w:val="00B050"/>
              </w:rPr>
            </w:rPrChange>
          </w:rPr>
          <w:commentReference w:id="215"/>
        </w:r>
        <w:commentRangeStart w:id="217"/>
        <w:commentRangeEnd w:id="217"/>
        <w:r w:rsidRPr="000414D7">
          <w:rPr>
            <w:rStyle w:val="CommentReference"/>
            <w:rPrChange w:id="218" w:author="KING, Jonathan (WHITTINGTON HEALTH NHS TRUST)" w:date="2023-01-06T13:19:00Z">
              <w:rPr>
                <w:rStyle w:val="CommentReference"/>
                <w:color w:val="00B050"/>
              </w:rPr>
            </w:rPrChange>
          </w:rPr>
          <w:commentReference w:id="217"/>
        </w:r>
      </w:ins>
    </w:p>
    <w:p w14:paraId="34AF1987" w14:textId="77777777" w:rsidR="000414D7" w:rsidRPr="000414D7" w:rsidRDefault="000414D7" w:rsidP="000414D7">
      <w:pPr>
        <w:spacing w:line="360" w:lineRule="auto"/>
        <w:rPr>
          <w:ins w:id="219" w:author="KING, Jonathan (WHITTINGTON HEALTH NHS TRUST)" w:date="2023-01-06T13:17:00Z"/>
          <w:b/>
          <w:bCs/>
        </w:rPr>
      </w:pPr>
      <w:ins w:id="220" w:author="KING, Jonathan (WHITTINGTON HEALTH NHS TRUST)" w:date="2023-01-06T13:17:00Z">
        <w:r w:rsidRPr="000414D7">
          <w:rPr>
            <w:b/>
            <w:bCs/>
          </w:rPr>
          <w:t>Recording 1.11</w:t>
        </w:r>
      </w:ins>
    </w:p>
    <w:p w14:paraId="3C732BC1" w14:textId="77777777" w:rsidR="000414D7" w:rsidRPr="000414D7" w:rsidRDefault="000414D7" w:rsidP="000414D7">
      <w:pPr>
        <w:spacing w:line="360" w:lineRule="auto"/>
        <w:rPr>
          <w:ins w:id="221" w:author="KING, Jonathan (WHITTINGTON HEALTH NHS TRUST)" w:date="2023-01-06T13:17:00Z"/>
        </w:rPr>
      </w:pPr>
      <w:ins w:id="222" w:author="KING, Jonathan (WHITTINGTON HEALTH NHS TRUST)" w:date="2023-01-06T13:17:00Z">
        <w:r w:rsidRPr="000414D7">
          <w:t xml:space="preserve">The procedure will take about 5-10 minutes from start to finish, </w:t>
        </w:r>
        <w:commentRangeStart w:id="223"/>
        <w:commentRangeStart w:id="224"/>
        <w:r w:rsidRPr="000414D7">
          <w:t>although it can take longer</w:t>
        </w:r>
        <w:commentRangeEnd w:id="223"/>
        <w:r w:rsidRPr="000414D7">
          <w:rPr>
            <w:rStyle w:val="CommentReference"/>
          </w:rPr>
          <w:commentReference w:id="223"/>
        </w:r>
        <w:commentRangeEnd w:id="224"/>
        <w:r w:rsidRPr="000414D7">
          <w:rPr>
            <w:rStyle w:val="CommentReference"/>
          </w:rPr>
          <w:commentReference w:id="224"/>
        </w:r>
        <w:r w:rsidRPr="000414D7">
          <w:t>, and you can ask the endoscopist to stop at any point. If it is unsafe to continue - for example if your stomach is full of food - then the endoscopist may also have to stop the procedure.</w:t>
        </w:r>
      </w:ins>
    </w:p>
    <w:p w14:paraId="2962718B" w14:textId="77777777" w:rsidR="000414D7" w:rsidRPr="000414D7" w:rsidRDefault="000414D7" w:rsidP="000414D7">
      <w:pPr>
        <w:spacing w:line="360" w:lineRule="auto"/>
        <w:rPr>
          <w:ins w:id="225" w:author="KING, Jonathan (WHITTINGTON HEALTH NHS TRUST)" w:date="2023-01-06T13:17:00Z"/>
          <w:b/>
          <w:bCs/>
        </w:rPr>
      </w:pPr>
      <w:ins w:id="226" w:author="KING, Jonathan (WHITTINGTON HEALTH NHS TRUST)" w:date="2023-01-06T13:17:00Z">
        <w:r w:rsidRPr="000414D7">
          <w:rPr>
            <w:b/>
            <w:bCs/>
          </w:rPr>
          <w:t>Recording 1.12</w:t>
        </w:r>
      </w:ins>
    </w:p>
    <w:p w14:paraId="40AAA096" w14:textId="77777777" w:rsidR="000414D7" w:rsidRPr="000414D7" w:rsidRDefault="000414D7" w:rsidP="000414D7">
      <w:pPr>
        <w:spacing w:line="360" w:lineRule="auto"/>
        <w:rPr>
          <w:ins w:id="227" w:author="KING, Jonathan (WHITTINGTON HEALTH NHS TRUST)" w:date="2023-01-06T13:17:00Z"/>
          <w:rPrChange w:id="228" w:author="KING, Jonathan (WHITTINGTON HEALTH NHS TRUST)" w:date="2023-01-06T13:19:00Z">
            <w:rPr>
              <w:ins w:id="229" w:author="KING, Jonathan (WHITTINGTON HEALTH NHS TRUST)" w:date="2023-01-06T13:17:00Z"/>
              <w:color w:val="00B050"/>
            </w:rPr>
          </w:rPrChange>
        </w:rPr>
      </w:pPr>
      <w:ins w:id="230" w:author="KING, Jonathan (WHITTINGTON HEALTH NHS TRUST)" w:date="2023-01-06T13:17:00Z">
        <w:r w:rsidRPr="000414D7">
          <w:rPr>
            <w:rPrChange w:id="231" w:author="KING, Jonathan (WHITTINGTON HEALTH NHS TRUST)" w:date="2023-01-06T13:19:00Z">
              <w:rPr>
                <w:color w:val="00B050"/>
              </w:rPr>
            </w:rPrChange>
          </w:rPr>
          <w:t>Before we proceed, do you have anything more you would like to ask? Press green for yes and red for no.</w:t>
        </w:r>
      </w:ins>
    </w:p>
    <w:p w14:paraId="6CDF7215" w14:textId="77777777" w:rsidR="000414D7" w:rsidRPr="000414D7" w:rsidRDefault="000414D7" w:rsidP="000414D7">
      <w:pPr>
        <w:spacing w:line="360" w:lineRule="auto"/>
        <w:rPr>
          <w:ins w:id="232" w:author="KING, Jonathan (WHITTINGTON HEALTH NHS TRUST)" w:date="2023-01-06T13:17:00Z"/>
          <w:b/>
          <w:bCs/>
        </w:rPr>
      </w:pPr>
      <w:ins w:id="233" w:author="KING, Jonathan (WHITTINGTON HEALTH NHS TRUST)" w:date="2023-01-06T13:17:00Z">
        <w:r w:rsidRPr="000414D7">
          <w:rPr>
            <w:b/>
            <w:bCs/>
          </w:rPr>
          <w:t>Recording 1.13</w:t>
        </w:r>
      </w:ins>
    </w:p>
    <w:p w14:paraId="5328766E" w14:textId="77777777" w:rsidR="000414D7" w:rsidRPr="000414D7" w:rsidRDefault="000414D7" w:rsidP="000414D7">
      <w:pPr>
        <w:spacing w:line="360" w:lineRule="auto"/>
        <w:rPr>
          <w:ins w:id="234" w:author="KING, Jonathan (WHITTINGTON HEALTH NHS TRUST)" w:date="2023-01-06T13:17:00Z"/>
          <w:rPrChange w:id="235" w:author="KING, Jonathan (WHITTINGTON HEALTH NHS TRUST)" w:date="2023-01-06T13:19:00Z">
            <w:rPr>
              <w:ins w:id="236" w:author="KING, Jonathan (WHITTINGTON HEALTH NHS TRUST)" w:date="2023-01-06T13:17:00Z"/>
              <w:color w:val="00B050"/>
            </w:rPr>
          </w:rPrChange>
        </w:rPr>
      </w:pPr>
      <w:ins w:id="237" w:author="KING, Jonathan (WHITTINGTON HEALTH NHS TRUST)" w:date="2023-01-06T13:17:00Z">
        <w:r w:rsidRPr="000414D7">
          <w:rPr>
            <w:rPrChange w:id="238" w:author="KING, Jonathan (WHITTINGTON HEALTH NHS TRUST)" w:date="2023-01-06T13:19:00Z">
              <w:rPr>
                <w:color w:val="00B050"/>
              </w:rPr>
            </w:rPrChange>
          </w:rPr>
          <w:t>Thank you, please give the tablet back to your doctor or nurse. If you have agreed to the procedure, please sign the form given to you. If you have further questions, do not sign the form until an interpreter has been called.</w:t>
        </w:r>
      </w:ins>
    </w:p>
    <w:p w14:paraId="53E88AB4" w14:textId="77777777" w:rsidR="000414D7" w:rsidRPr="000414D7" w:rsidRDefault="000414D7" w:rsidP="000414D7">
      <w:pPr>
        <w:spacing w:line="360" w:lineRule="auto"/>
        <w:rPr>
          <w:ins w:id="239" w:author="KING, Jonathan (WHITTINGTON HEALTH NHS TRUST)" w:date="2023-01-06T13:18:00Z"/>
          <w:b/>
          <w:bCs/>
        </w:rPr>
      </w:pPr>
      <w:ins w:id="240" w:author="KING, Jonathan (WHITTINGTON HEALTH NHS TRUST)" w:date="2023-01-06T13:18:00Z">
        <w:r w:rsidRPr="000414D7">
          <w:rPr>
            <w:b/>
            <w:bCs/>
          </w:rPr>
          <w:t>Recording 2.1</w:t>
        </w:r>
      </w:ins>
    </w:p>
    <w:p w14:paraId="1B1DEB44" w14:textId="77777777" w:rsidR="000414D7" w:rsidRPr="000414D7" w:rsidRDefault="000414D7" w:rsidP="000414D7">
      <w:pPr>
        <w:spacing w:line="360" w:lineRule="auto"/>
        <w:rPr>
          <w:ins w:id="241" w:author="KING, Jonathan (WHITTINGTON HEALTH NHS TRUST)" w:date="2023-01-06T13:18:00Z"/>
        </w:rPr>
      </w:pPr>
      <w:ins w:id="242" w:author="KING, Jonathan (WHITTINGTON HEALTH NHS TRUST)" w:date="2023-01-06T13:18:00Z">
        <w:r w:rsidRPr="000414D7">
          <w:t xml:space="preserve">You have been brought here today for a flexible sigmoidoscopy. This involves a camera on the end of a long flexible tube being inserted into your bottom to allow the endoscopist to have a look </w:t>
        </w:r>
        <w:commentRangeStart w:id="243"/>
        <w:commentRangeStart w:id="244"/>
        <w:r w:rsidRPr="000414D7">
          <w:t xml:space="preserve">at the last third of </w:t>
        </w:r>
        <w:commentRangeEnd w:id="243"/>
        <w:r w:rsidRPr="000414D7">
          <w:rPr>
            <w:rStyle w:val="CommentReference"/>
          </w:rPr>
          <w:commentReference w:id="243"/>
        </w:r>
        <w:commentRangeEnd w:id="244"/>
        <w:r w:rsidRPr="000414D7">
          <w:rPr>
            <w:rStyle w:val="CommentReference"/>
          </w:rPr>
          <w:commentReference w:id="244"/>
        </w:r>
        <w:r w:rsidRPr="000414D7">
          <w:t xml:space="preserve">your large bowel to identify the cause of your symptoms. </w:t>
        </w:r>
      </w:ins>
    </w:p>
    <w:p w14:paraId="4299CD93" w14:textId="77777777" w:rsidR="000414D7" w:rsidRPr="000414D7" w:rsidRDefault="000414D7" w:rsidP="000414D7">
      <w:pPr>
        <w:spacing w:line="360" w:lineRule="auto"/>
        <w:rPr>
          <w:ins w:id="245" w:author="KING, Jonathan (WHITTINGTON HEALTH NHS TRUST)" w:date="2023-01-06T13:18:00Z"/>
          <w:b/>
          <w:bCs/>
        </w:rPr>
      </w:pPr>
      <w:ins w:id="246" w:author="KING, Jonathan (WHITTINGTON HEALTH NHS TRUST)" w:date="2023-01-06T13:18:00Z">
        <w:r w:rsidRPr="000414D7">
          <w:rPr>
            <w:b/>
            <w:bCs/>
          </w:rPr>
          <w:t>Recording 2.2</w:t>
        </w:r>
      </w:ins>
    </w:p>
    <w:p w14:paraId="217059F2" w14:textId="77777777" w:rsidR="000414D7" w:rsidRPr="000414D7" w:rsidRDefault="000414D7" w:rsidP="000414D7">
      <w:pPr>
        <w:spacing w:line="360" w:lineRule="auto"/>
        <w:rPr>
          <w:ins w:id="247" w:author="KING, Jonathan (WHITTINGTON HEALTH NHS TRUST)" w:date="2023-01-06T13:18:00Z"/>
          <w:rPrChange w:id="248" w:author="KING, Jonathan (WHITTINGTON HEALTH NHS TRUST)" w:date="2023-01-06T13:19:00Z">
            <w:rPr>
              <w:ins w:id="249" w:author="KING, Jonathan (WHITTINGTON HEALTH NHS TRUST)" w:date="2023-01-06T13:18:00Z"/>
              <w:color w:val="ED7D31" w:themeColor="accent2"/>
            </w:rPr>
          </w:rPrChange>
        </w:rPr>
      </w:pPr>
      <w:commentRangeStart w:id="250"/>
      <w:commentRangeStart w:id="251"/>
      <w:ins w:id="252" w:author="KING, Jonathan (WHITTINGTON HEALTH NHS TRUST)" w:date="2023-01-06T13:18:00Z">
        <w:r w:rsidRPr="000414D7">
          <w:rPr>
            <w:rPrChange w:id="253" w:author="KING, Jonathan (WHITTINGTON HEALTH NHS TRUST)" w:date="2023-01-06T13:19:00Z">
              <w:rPr>
                <w:color w:val="ED7D31" w:themeColor="accent2"/>
              </w:rPr>
            </w:rPrChange>
          </w:rPr>
          <w:t xml:space="preserve">The procedure is very well tolerated </w:t>
        </w:r>
        <w:commentRangeEnd w:id="250"/>
        <w:r w:rsidRPr="000414D7">
          <w:rPr>
            <w:rStyle w:val="CommentReference"/>
            <w:rPrChange w:id="254" w:author="KING, Jonathan (WHITTINGTON HEALTH NHS TRUST)" w:date="2023-01-06T13:19:00Z">
              <w:rPr>
                <w:rStyle w:val="CommentReference"/>
                <w:color w:val="ED7D31" w:themeColor="accent2"/>
              </w:rPr>
            </w:rPrChange>
          </w:rPr>
          <w:commentReference w:id="250"/>
        </w:r>
        <w:commentRangeEnd w:id="251"/>
        <w:r w:rsidRPr="000414D7">
          <w:rPr>
            <w:rStyle w:val="CommentReference"/>
            <w:rPrChange w:id="255" w:author="KING, Jonathan (WHITTINGTON HEALTH NHS TRUST)" w:date="2023-01-06T13:19:00Z">
              <w:rPr>
                <w:rStyle w:val="CommentReference"/>
                <w:color w:val="ED7D31" w:themeColor="accent2"/>
              </w:rPr>
            </w:rPrChange>
          </w:rPr>
          <w:commentReference w:id="251"/>
        </w:r>
        <w:r w:rsidRPr="000414D7">
          <w:rPr>
            <w:rPrChange w:id="256" w:author="KING, Jonathan (WHITTINGTON HEALTH NHS TRUST)" w:date="2023-01-06T13:19:00Z">
              <w:rPr>
                <w:color w:val="ED7D31" w:themeColor="accent2"/>
              </w:rPr>
            </w:rPrChange>
          </w:rPr>
          <w:t xml:space="preserve">and should not hurt, although it can be a little uncomfortable at certain points where there are bends in your bowel or due to the gas that is being inflated by the endoscopist through the camera. Please release the gas as much as you need to as it will help you feel comfortable which in turn helps the doctor. Do not feel embarrassed to do this, we are used to </w:t>
        </w:r>
        <w:proofErr w:type="gramStart"/>
        <w:r w:rsidRPr="000414D7">
          <w:rPr>
            <w:rPrChange w:id="257" w:author="KING, Jonathan (WHITTINGTON HEALTH NHS TRUST)" w:date="2023-01-06T13:19:00Z">
              <w:rPr>
                <w:color w:val="ED7D31" w:themeColor="accent2"/>
              </w:rPr>
            </w:rPrChange>
          </w:rPr>
          <w:t>it</w:t>
        </w:r>
        <w:proofErr w:type="gramEnd"/>
        <w:r w:rsidRPr="000414D7">
          <w:rPr>
            <w:rPrChange w:id="258" w:author="KING, Jonathan (WHITTINGTON HEALTH NHS TRUST)" w:date="2023-01-06T13:19:00Z">
              <w:rPr>
                <w:color w:val="ED7D31" w:themeColor="accent2"/>
              </w:rPr>
            </w:rPrChange>
          </w:rPr>
          <w:t xml:space="preserve"> and it really does help.</w:t>
        </w:r>
      </w:ins>
    </w:p>
    <w:p w14:paraId="6E374EB6" w14:textId="77777777" w:rsidR="000414D7" w:rsidRPr="000414D7" w:rsidRDefault="000414D7" w:rsidP="000414D7">
      <w:pPr>
        <w:spacing w:line="360" w:lineRule="auto"/>
        <w:rPr>
          <w:ins w:id="259" w:author="KING, Jonathan (WHITTINGTON HEALTH NHS TRUST)" w:date="2023-01-06T13:18:00Z"/>
          <w:b/>
          <w:bCs/>
        </w:rPr>
      </w:pPr>
      <w:ins w:id="260" w:author="KING, Jonathan (WHITTINGTON HEALTH NHS TRUST)" w:date="2023-01-06T13:18:00Z">
        <w:r w:rsidRPr="000414D7">
          <w:rPr>
            <w:b/>
            <w:bCs/>
          </w:rPr>
          <w:t>Recording 2.3</w:t>
        </w:r>
      </w:ins>
    </w:p>
    <w:p w14:paraId="5AD385FD" w14:textId="77777777" w:rsidR="000414D7" w:rsidRPr="000414D7" w:rsidRDefault="000414D7" w:rsidP="000414D7">
      <w:pPr>
        <w:spacing w:line="360" w:lineRule="auto"/>
        <w:rPr>
          <w:ins w:id="261" w:author="KING, Jonathan (WHITTINGTON HEALTH NHS TRUST)" w:date="2023-01-06T13:18:00Z"/>
          <w:rPrChange w:id="262" w:author="KING, Jonathan (WHITTINGTON HEALTH NHS TRUST)" w:date="2023-01-06T13:19:00Z">
            <w:rPr>
              <w:ins w:id="263" w:author="KING, Jonathan (WHITTINGTON HEALTH NHS TRUST)" w:date="2023-01-06T13:18:00Z"/>
              <w:color w:val="ED7D31" w:themeColor="accent2"/>
            </w:rPr>
          </w:rPrChange>
        </w:rPr>
      </w:pPr>
      <w:ins w:id="264" w:author="KING, Jonathan (WHITTINGTON HEALTH NHS TRUST)" w:date="2023-01-06T13:18:00Z">
        <w:r w:rsidRPr="000414D7">
          <w:rPr>
            <w:rPrChange w:id="265" w:author="KING, Jonathan (WHITTINGTON HEALTH NHS TRUST)" w:date="2023-01-06T13:19:00Z">
              <w:rPr>
                <w:color w:val="ED7D31" w:themeColor="accent2"/>
              </w:rPr>
            </w:rPrChange>
          </w:rPr>
          <w:t>During the procedure you may be asked to roll on to different sides of your body to help the endoscopist perform the procedure.</w:t>
        </w:r>
      </w:ins>
    </w:p>
    <w:p w14:paraId="1758DC6E" w14:textId="77777777" w:rsidR="000414D7" w:rsidRPr="000414D7" w:rsidRDefault="000414D7" w:rsidP="000414D7">
      <w:pPr>
        <w:spacing w:line="360" w:lineRule="auto"/>
        <w:rPr>
          <w:ins w:id="266" w:author="KING, Jonathan (WHITTINGTON HEALTH NHS TRUST)" w:date="2023-01-06T13:18:00Z"/>
          <w:b/>
          <w:bCs/>
        </w:rPr>
      </w:pPr>
      <w:ins w:id="267" w:author="KING, Jonathan (WHITTINGTON HEALTH NHS TRUST)" w:date="2023-01-06T13:18:00Z">
        <w:r w:rsidRPr="000414D7">
          <w:rPr>
            <w:b/>
            <w:bCs/>
          </w:rPr>
          <w:t>Recording 2.4</w:t>
        </w:r>
      </w:ins>
    </w:p>
    <w:p w14:paraId="470D240E" w14:textId="77777777" w:rsidR="000414D7" w:rsidRPr="000414D7" w:rsidRDefault="000414D7" w:rsidP="000414D7">
      <w:pPr>
        <w:spacing w:line="360" w:lineRule="auto"/>
        <w:rPr>
          <w:ins w:id="268" w:author="KING, Jonathan (WHITTINGTON HEALTH NHS TRUST)" w:date="2023-01-06T13:18:00Z"/>
        </w:rPr>
      </w:pPr>
      <w:ins w:id="269" w:author="KING, Jonathan (WHITTINGTON HEALTH NHS TRUST)" w:date="2023-01-06T13:18:00Z">
        <w:r w:rsidRPr="000414D7">
          <w:t xml:space="preserve">The procedure should take about </w:t>
        </w:r>
        <w:commentRangeStart w:id="270"/>
        <w:r w:rsidRPr="000414D7">
          <w:t xml:space="preserve">10-15 minutes from start to finish, although it can take longer, and </w:t>
        </w:r>
        <w:commentRangeEnd w:id="270"/>
        <w:r w:rsidRPr="000414D7">
          <w:rPr>
            <w:rStyle w:val="CommentReference"/>
          </w:rPr>
          <w:commentReference w:id="270"/>
        </w:r>
        <w:r w:rsidRPr="000414D7">
          <w:t xml:space="preserve">you can ask the endoscopist to stop at any point if you are uncomfortable. </w:t>
        </w:r>
      </w:ins>
    </w:p>
    <w:p w14:paraId="5E2CFA7C" w14:textId="77777777" w:rsidR="000414D7" w:rsidRPr="000414D7" w:rsidRDefault="000414D7" w:rsidP="000414D7">
      <w:pPr>
        <w:spacing w:line="360" w:lineRule="auto"/>
        <w:rPr>
          <w:ins w:id="271" w:author="KING, Jonathan (WHITTINGTON HEALTH NHS TRUST)" w:date="2023-01-06T13:18:00Z"/>
          <w:b/>
          <w:bCs/>
        </w:rPr>
      </w:pPr>
      <w:ins w:id="272" w:author="KING, Jonathan (WHITTINGTON HEALTH NHS TRUST)" w:date="2023-01-06T13:18:00Z">
        <w:r w:rsidRPr="000414D7">
          <w:rPr>
            <w:b/>
            <w:bCs/>
          </w:rPr>
          <w:t>Recording 2.4.1</w:t>
        </w:r>
      </w:ins>
    </w:p>
    <w:p w14:paraId="7E92593C" w14:textId="77777777" w:rsidR="000414D7" w:rsidRPr="000414D7" w:rsidRDefault="000414D7" w:rsidP="000414D7">
      <w:pPr>
        <w:spacing w:line="360" w:lineRule="auto"/>
        <w:rPr>
          <w:ins w:id="273" w:author="KING, Jonathan (WHITTINGTON HEALTH NHS TRUST)" w:date="2023-01-06T13:18:00Z"/>
          <w:rPrChange w:id="274" w:author="KING, Jonathan (WHITTINGTON HEALTH NHS TRUST)" w:date="2023-01-06T13:19:00Z">
            <w:rPr>
              <w:ins w:id="275" w:author="KING, Jonathan (WHITTINGTON HEALTH NHS TRUST)" w:date="2023-01-06T13:18:00Z"/>
              <w:color w:val="ED7D31" w:themeColor="accent2"/>
            </w:rPr>
          </w:rPrChange>
        </w:rPr>
      </w:pPr>
      <w:ins w:id="276" w:author="KING, Jonathan (WHITTINGTON HEALTH NHS TRUST)" w:date="2023-01-06T13:18:00Z">
        <w:r w:rsidRPr="000414D7">
          <w:rPr>
            <w:rPrChange w:id="277" w:author="KING, Jonathan (WHITTINGTON HEALTH NHS TRUST)" w:date="2023-01-06T13:19:00Z">
              <w:rPr>
                <w:color w:val="ED7D31" w:themeColor="accent2"/>
              </w:rPr>
            </w:rPrChange>
          </w:rPr>
          <w:t xml:space="preserve">If the endoscopist is unable to continue, for example if your bowel is full of poo, known as stool, then the doctor may have to stop the procedure.  </w:t>
        </w:r>
      </w:ins>
    </w:p>
    <w:p w14:paraId="47DABB02" w14:textId="77777777" w:rsidR="000414D7" w:rsidRPr="000414D7" w:rsidRDefault="000414D7" w:rsidP="000414D7">
      <w:pPr>
        <w:spacing w:line="360" w:lineRule="auto"/>
        <w:rPr>
          <w:ins w:id="278" w:author="KING, Jonathan (WHITTINGTON HEALTH NHS TRUST)" w:date="2023-01-06T13:18:00Z"/>
          <w:b/>
          <w:bCs/>
        </w:rPr>
      </w:pPr>
      <w:ins w:id="279" w:author="KING, Jonathan (WHITTINGTON HEALTH NHS TRUST)" w:date="2023-01-06T13:18:00Z">
        <w:r w:rsidRPr="000414D7">
          <w:rPr>
            <w:b/>
            <w:bCs/>
          </w:rPr>
          <w:t>Recording 3.1</w:t>
        </w:r>
      </w:ins>
    </w:p>
    <w:p w14:paraId="2D45077B" w14:textId="77777777" w:rsidR="000414D7" w:rsidRPr="000414D7" w:rsidRDefault="000414D7" w:rsidP="000414D7">
      <w:pPr>
        <w:spacing w:line="360" w:lineRule="auto"/>
        <w:rPr>
          <w:ins w:id="280" w:author="KING, Jonathan (WHITTINGTON HEALTH NHS TRUST)" w:date="2023-01-06T13:18:00Z"/>
        </w:rPr>
      </w:pPr>
      <w:ins w:id="281" w:author="KING, Jonathan (WHITTINGTON HEALTH NHS TRUST)" w:date="2023-01-06T13:18:00Z">
        <w:r w:rsidRPr="000414D7">
          <w:t xml:space="preserve">You have been brought here today for a colonoscopy. This involves a camera on the end of a long flexible tube being inserted into your bottom to allow the endoscopist to have a look at the whole of your large bowel and the final part of your small bowel to identify the cause of your symptoms. </w:t>
        </w:r>
      </w:ins>
    </w:p>
    <w:p w14:paraId="6326485F" w14:textId="77777777" w:rsidR="000414D7" w:rsidRPr="000414D7" w:rsidRDefault="000414D7" w:rsidP="000414D7">
      <w:pPr>
        <w:spacing w:line="360" w:lineRule="auto"/>
        <w:rPr>
          <w:ins w:id="282" w:author="KING, Jonathan (WHITTINGTON HEALTH NHS TRUST)" w:date="2023-01-06T13:18:00Z"/>
          <w:b/>
          <w:bCs/>
        </w:rPr>
      </w:pPr>
      <w:ins w:id="283" w:author="KING, Jonathan (WHITTINGTON HEALTH NHS TRUST)" w:date="2023-01-06T13:18:00Z">
        <w:r w:rsidRPr="000414D7">
          <w:rPr>
            <w:b/>
            <w:bCs/>
          </w:rPr>
          <w:t>Recording 3.2</w:t>
        </w:r>
      </w:ins>
    </w:p>
    <w:p w14:paraId="4DE54869" w14:textId="5E344968" w:rsidR="001C74EA" w:rsidRPr="000414D7" w:rsidDel="000414D7" w:rsidRDefault="000414D7" w:rsidP="000414D7">
      <w:pPr>
        <w:spacing w:line="360" w:lineRule="auto"/>
        <w:rPr>
          <w:del w:id="284" w:author="KING, Jonathan (WHITTINGTON HEALTH NHS TRUST)" w:date="2023-01-06T13:17:00Z"/>
          <w:rPrChange w:id="285" w:author="KING, Jonathan (WHITTINGTON HEALTH NHS TRUST)" w:date="2023-01-06T13:19:00Z">
            <w:rPr>
              <w:del w:id="286" w:author="KING, Jonathan (WHITTINGTON HEALTH NHS TRUST)" w:date="2023-01-06T13:17:00Z"/>
              <w:b/>
              <w:bCs/>
            </w:rPr>
          </w:rPrChange>
        </w:rPr>
        <w:pPrChange w:id="287" w:author="KING, Jonathan (WHITTINGTON HEALTH NHS TRUST)" w:date="2023-01-06T13:19:00Z">
          <w:pPr>
            <w:spacing w:line="360" w:lineRule="auto"/>
          </w:pPr>
        </w:pPrChange>
      </w:pPr>
      <w:ins w:id="288" w:author="KING, Jonathan (WHITTINGTON HEALTH NHS TRUST)" w:date="2023-01-06T13:18:00Z">
        <w:r w:rsidRPr="000414D7">
          <w:t>The procedure should take about 10-20 minutes from start to finish, although it can take longer, and you can ask the endoscopist to stop at any point if you are uncomfortable</w:t>
        </w:r>
        <w:r w:rsidRPr="000414D7">
          <w:rPr>
            <w:rPrChange w:id="289" w:author="KING, Jonathan (WHITTINGTON HEALTH NHS TRUST)" w:date="2023-01-06T13:19:00Z">
              <w:rPr>
                <w:color w:val="ED7D31" w:themeColor="accent2"/>
              </w:rPr>
            </w:rPrChange>
          </w:rPr>
          <w:t>.</w:t>
        </w:r>
      </w:ins>
      <w:del w:id="290" w:author="KING, Jonathan (WHITTINGTON HEALTH NHS TRUST)" w:date="2023-01-06T13:17:00Z">
        <w:r w:rsidR="001C74EA" w:rsidRPr="000414D7" w:rsidDel="000414D7">
          <w:rPr>
            <w:b/>
            <w:bCs/>
          </w:rPr>
          <w:delText>Script number 1: Consenting for oesophagogastroduodenoscopy</w:delText>
        </w:r>
        <w:r w:rsidR="00872A76" w:rsidRPr="000414D7" w:rsidDel="000414D7">
          <w:rPr>
            <w:b/>
            <w:bCs/>
          </w:rPr>
          <w:delText xml:space="preserve"> (OGD)</w:delText>
        </w:r>
      </w:del>
    </w:p>
    <w:p w14:paraId="588C9C8D" w14:textId="1C222824" w:rsidR="00F20582" w:rsidRPr="000414D7" w:rsidDel="000414D7" w:rsidRDefault="001C74EA" w:rsidP="000414D7">
      <w:pPr>
        <w:spacing w:line="360" w:lineRule="auto"/>
        <w:rPr>
          <w:del w:id="291" w:author="KING, Jonathan (WHITTINGTON HEALTH NHS TRUST)" w:date="2023-01-06T13:17:00Z"/>
          <w:rPrChange w:id="292" w:author="KING, Jonathan (WHITTINGTON HEALTH NHS TRUST)" w:date="2023-01-06T13:19:00Z">
            <w:rPr>
              <w:del w:id="293" w:author="KING, Jonathan (WHITTINGTON HEALTH NHS TRUST)" w:date="2023-01-06T13:17:00Z"/>
              <w:color w:val="00B050"/>
            </w:rPr>
          </w:rPrChange>
        </w:rPr>
        <w:pPrChange w:id="294" w:author="KING, Jonathan (WHITTINGTON HEALTH NHS TRUST)" w:date="2023-01-06T13:19:00Z">
          <w:pPr>
            <w:spacing w:line="360" w:lineRule="auto"/>
          </w:pPr>
        </w:pPrChange>
      </w:pPr>
      <w:del w:id="295" w:author="KING, Jonathan (WHITTINGTON HEALTH NHS TRUST)" w:date="2023-01-06T13:17:00Z">
        <w:r w:rsidRPr="000414D7" w:rsidDel="000414D7">
          <w:delText>“</w:delText>
        </w:r>
        <w:r w:rsidRPr="000414D7" w:rsidDel="000414D7">
          <w:rPr>
            <w:rPrChange w:id="296" w:author="KING, Jonathan (WHITTINGTON HEALTH NHS TRUST)" w:date="2023-01-06T13:19:00Z">
              <w:rPr>
                <w:color w:val="00B050"/>
              </w:rPr>
            </w:rPrChange>
          </w:rPr>
          <w:delText xml:space="preserve">Hello, I am </w:delText>
        </w:r>
        <w:commentRangeStart w:id="297"/>
        <w:r w:rsidRPr="000414D7" w:rsidDel="000414D7">
          <w:rPr>
            <w:rPrChange w:id="298" w:author="KING, Jonathan (WHITTINGTON HEALTH NHS TRUST)" w:date="2023-01-06T13:19:00Z">
              <w:rPr>
                <w:color w:val="00B050"/>
              </w:rPr>
            </w:rPrChange>
          </w:rPr>
          <w:delText xml:space="preserve">a gastroenterology doctor </w:delText>
        </w:r>
        <w:commentRangeEnd w:id="297"/>
        <w:r w:rsidRPr="000414D7" w:rsidDel="000414D7">
          <w:rPr>
            <w:rStyle w:val="CommentReference"/>
            <w:rPrChange w:id="299" w:author="KING, Jonathan (WHITTINGTON HEALTH NHS TRUST)" w:date="2023-01-06T13:19:00Z">
              <w:rPr>
                <w:rStyle w:val="CommentReference"/>
                <w:color w:val="00B050"/>
              </w:rPr>
            </w:rPrChange>
          </w:rPr>
          <w:commentReference w:id="297"/>
        </w:r>
        <w:r w:rsidR="006E0DA7" w:rsidRPr="000414D7" w:rsidDel="000414D7">
          <w:rPr>
            <w:rPrChange w:id="300" w:author="KING, Jonathan (WHITTINGTON HEALTH NHS TRUST)" w:date="2023-01-06T13:19:00Z">
              <w:rPr>
                <w:color w:val="00B050"/>
              </w:rPr>
            </w:rPrChange>
          </w:rPr>
          <w:delText>and endoscopist. I</w:delText>
        </w:r>
        <w:r w:rsidRPr="000414D7" w:rsidDel="000414D7">
          <w:rPr>
            <w:rPrChange w:id="301" w:author="KING, Jonathan (WHITTINGTON HEALTH NHS TRUST)" w:date="2023-01-06T13:19:00Z">
              <w:rPr>
                <w:color w:val="00B050"/>
              </w:rPr>
            </w:rPrChange>
          </w:rPr>
          <w:delText xml:space="preserve"> will now explain to you the </w:delText>
        </w:r>
        <w:commentRangeStart w:id="302"/>
        <w:commentRangeStart w:id="303"/>
        <w:r w:rsidRPr="000414D7" w:rsidDel="000414D7">
          <w:rPr>
            <w:rPrChange w:id="304" w:author="KING, Jonathan (WHITTINGTON HEALTH NHS TRUST)" w:date="2023-01-06T13:19:00Z">
              <w:rPr>
                <w:color w:val="00B050"/>
              </w:rPr>
            </w:rPrChange>
          </w:rPr>
          <w:delText>procedure you are about to have</w:delText>
        </w:r>
        <w:commentRangeEnd w:id="302"/>
        <w:r w:rsidRPr="000414D7" w:rsidDel="000414D7">
          <w:rPr>
            <w:rStyle w:val="CommentReference"/>
            <w:rPrChange w:id="305" w:author="KING, Jonathan (WHITTINGTON HEALTH NHS TRUST)" w:date="2023-01-06T13:19:00Z">
              <w:rPr>
                <w:rStyle w:val="CommentReference"/>
                <w:color w:val="00B050"/>
              </w:rPr>
            </w:rPrChange>
          </w:rPr>
          <w:commentReference w:id="302"/>
        </w:r>
        <w:commentRangeEnd w:id="303"/>
        <w:r w:rsidRPr="000414D7" w:rsidDel="000414D7">
          <w:rPr>
            <w:rStyle w:val="CommentReference"/>
            <w:rPrChange w:id="306" w:author="KING, Jonathan (WHITTINGTON HEALTH NHS TRUST)" w:date="2023-01-06T13:19:00Z">
              <w:rPr>
                <w:rStyle w:val="CommentReference"/>
                <w:color w:val="00B050"/>
              </w:rPr>
            </w:rPrChange>
          </w:rPr>
          <w:commentReference w:id="303"/>
        </w:r>
        <w:r w:rsidRPr="000414D7" w:rsidDel="000414D7">
          <w:rPr>
            <w:rPrChange w:id="307" w:author="KING, Jonathan (WHITTINGTON HEALTH NHS TRUST)" w:date="2023-01-06T13:19:00Z">
              <w:rPr>
                <w:color w:val="00B050"/>
              </w:rPr>
            </w:rPrChange>
          </w:rPr>
          <w:delText xml:space="preserve">. </w:delText>
        </w:r>
        <w:r w:rsidR="00AA644B" w:rsidRPr="000414D7" w:rsidDel="000414D7">
          <w:rPr>
            <w:rPrChange w:id="308" w:author="KING, Jonathan (WHITTINGTON HEALTH NHS TRUST)" w:date="2023-01-06T13:19:00Z">
              <w:rPr>
                <w:color w:val="00B050"/>
              </w:rPr>
            </w:rPrChange>
          </w:rPr>
          <w:delText>During</w:delText>
        </w:r>
        <w:r w:rsidRPr="000414D7" w:rsidDel="000414D7">
          <w:rPr>
            <w:rPrChange w:id="309" w:author="KING, Jonathan (WHITTINGTON HEALTH NHS TRUST)" w:date="2023-01-06T13:19:00Z">
              <w:rPr>
                <w:color w:val="00B050"/>
              </w:rPr>
            </w:rPrChange>
          </w:rPr>
          <w:delText xml:space="preserve"> this video I will also ask </w:delText>
        </w:r>
        <w:r w:rsidR="00AA644B" w:rsidRPr="000414D7" w:rsidDel="000414D7">
          <w:rPr>
            <w:rPrChange w:id="310" w:author="KING, Jonathan (WHITTINGTON HEALTH NHS TRUST)" w:date="2023-01-06T13:19:00Z">
              <w:rPr>
                <w:color w:val="00B050"/>
              </w:rPr>
            </w:rPrChange>
          </w:rPr>
          <w:delText xml:space="preserve">you </w:delText>
        </w:r>
        <w:r w:rsidRPr="000414D7" w:rsidDel="000414D7">
          <w:rPr>
            <w:rPrChange w:id="311" w:author="KING, Jonathan (WHITTINGTON HEALTH NHS TRUST)" w:date="2023-01-06T13:19:00Z">
              <w:rPr>
                <w:color w:val="00B050"/>
              </w:rPr>
            </w:rPrChange>
          </w:rPr>
          <w:delText xml:space="preserve">a number of questions to ensure that you have understood the information that I am giving. Please answer </w:delText>
        </w:r>
        <w:r w:rsidR="00081273" w:rsidRPr="000414D7" w:rsidDel="000414D7">
          <w:rPr>
            <w:rPrChange w:id="312" w:author="KING, Jonathan (WHITTINGTON HEALTH NHS TRUST)" w:date="2023-01-06T13:19:00Z">
              <w:rPr>
                <w:color w:val="00B050"/>
              </w:rPr>
            </w:rPrChange>
          </w:rPr>
          <w:delText>any</w:delText>
        </w:r>
        <w:r w:rsidRPr="000414D7" w:rsidDel="000414D7">
          <w:rPr>
            <w:rPrChange w:id="313" w:author="KING, Jonathan (WHITTINGTON HEALTH NHS TRUST)" w:date="2023-01-06T13:19:00Z">
              <w:rPr>
                <w:color w:val="00B050"/>
              </w:rPr>
            </w:rPrChange>
          </w:rPr>
          <w:delText xml:space="preserve"> question</w:delText>
        </w:r>
        <w:r w:rsidR="00081273" w:rsidRPr="000414D7" w:rsidDel="000414D7">
          <w:rPr>
            <w:rPrChange w:id="314" w:author="KING, Jonathan (WHITTINGTON HEALTH NHS TRUST)" w:date="2023-01-06T13:19:00Z">
              <w:rPr>
                <w:color w:val="00B050"/>
              </w:rPr>
            </w:rPrChange>
          </w:rPr>
          <w:delText>s</w:delText>
        </w:r>
        <w:r w:rsidRPr="000414D7" w:rsidDel="000414D7">
          <w:rPr>
            <w:rPrChange w:id="315" w:author="KING, Jonathan (WHITTINGTON HEALTH NHS TRUST)" w:date="2023-01-06T13:19:00Z">
              <w:rPr>
                <w:color w:val="00B050"/>
              </w:rPr>
            </w:rPrChange>
          </w:rPr>
          <w:delText xml:space="preserve"> by selecting</w:delText>
        </w:r>
        <w:r w:rsidR="00BB65EE" w:rsidRPr="000414D7" w:rsidDel="000414D7">
          <w:rPr>
            <w:rPrChange w:id="316" w:author="KING, Jonathan (WHITTINGTON HEALTH NHS TRUST)" w:date="2023-01-06T13:19:00Z">
              <w:rPr>
                <w:color w:val="00B050"/>
              </w:rPr>
            </w:rPrChange>
          </w:rPr>
          <w:delText xml:space="preserve"> the green button for </w:delText>
        </w:r>
        <w:r w:rsidRPr="000414D7" w:rsidDel="000414D7">
          <w:rPr>
            <w:rPrChange w:id="317" w:author="KING, Jonathan (WHITTINGTON HEALTH NHS TRUST)" w:date="2023-01-06T13:19:00Z">
              <w:rPr>
                <w:color w:val="00B050"/>
              </w:rPr>
            </w:rPrChange>
          </w:rPr>
          <w:delText>‘yes’</w:delText>
        </w:r>
        <w:r w:rsidR="00133750" w:rsidRPr="000414D7" w:rsidDel="000414D7">
          <w:rPr>
            <w:rPrChange w:id="318" w:author="KING, Jonathan (WHITTINGTON HEALTH NHS TRUST)" w:date="2023-01-06T13:19:00Z">
              <w:rPr>
                <w:color w:val="00B050"/>
              </w:rPr>
            </w:rPrChange>
          </w:rPr>
          <w:delText xml:space="preserve"> or</w:delText>
        </w:r>
        <w:r w:rsidR="00BB65EE" w:rsidRPr="000414D7" w:rsidDel="000414D7">
          <w:rPr>
            <w:rPrChange w:id="319" w:author="KING, Jonathan (WHITTINGTON HEALTH NHS TRUST)" w:date="2023-01-06T13:19:00Z">
              <w:rPr>
                <w:color w:val="00B050"/>
              </w:rPr>
            </w:rPrChange>
          </w:rPr>
          <w:delText xml:space="preserve"> the red button for</w:delText>
        </w:r>
        <w:r w:rsidRPr="000414D7" w:rsidDel="000414D7">
          <w:rPr>
            <w:rPrChange w:id="320" w:author="KING, Jonathan (WHITTINGTON HEALTH NHS TRUST)" w:date="2023-01-06T13:19:00Z">
              <w:rPr>
                <w:color w:val="00B050"/>
              </w:rPr>
            </w:rPrChange>
          </w:rPr>
          <w:delText xml:space="preserve"> ‘no’</w:delText>
        </w:r>
        <w:commentRangeStart w:id="321"/>
        <w:commentRangeStart w:id="322"/>
        <w:commentRangeStart w:id="323"/>
        <w:r w:rsidR="00A44CAB" w:rsidRPr="000414D7" w:rsidDel="000414D7">
          <w:rPr>
            <w:rPrChange w:id="324" w:author="KING, Jonathan (WHITTINGTON HEALTH NHS TRUST)" w:date="2023-01-06T13:19:00Z">
              <w:rPr>
                <w:color w:val="00B050"/>
              </w:rPr>
            </w:rPrChange>
          </w:rPr>
          <w:delText xml:space="preserve">. There may also be an orange button at times. Press this button if you are ever unsure or have questions </w:delText>
        </w:r>
        <w:r w:rsidR="00872A76" w:rsidRPr="000414D7" w:rsidDel="000414D7">
          <w:rPr>
            <w:rPrChange w:id="325" w:author="KING, Jonathan (WHITTINGTON HEALTH NHS TRUST)" w:date="2023-01-06T13:19:00Z">
              <w:rPr>
                <w:color w:val="00B050"/>
              </w:rPr>
            </w:rPrChange>
          </w:rPr>
          <w:delText xml:space="preserve">you wish to ask </w:delText>
        </w:r>
        <w:r w:rsidR="00A44CAB" w:rsidRPr="000414D7" w:rsidDel="000414D7">
          <w:rPr>
            <w:rPrChange w:id="326" w:author="KING, Jonathan (WHITTINGTON HEALTH NHS TRUST)" w:date="2023-01-06T13:19:00Z">
              <w:rPr>
                <w:color w:val="00B050"/>
              </w:rPr>
            </w:rPrChange>
          </w:rPr>
          <w:delText xml:space="preserve">about the question </w:delText>
        </w:r>
        <w:r w:rsidR="00872A76" w:rsidRPr="000414D7" w:rsidDel="000414D7">
          <w:rPr>
            <w:rPrChange w:id="327" w:author="KING, Jonathan (WHITTINGTON HEALTH NHS TRUST)" w:date="2023-01-06T13:19:00Z">
              <w:rPr>
                <w:color w:val="00B050"/>
              </w:rPr>
            </w:rPrChange>
          </w:rPr>
          <w:delText xml:space="preserve">being </w:delText>
        </w:r>
        <w:r w:rsidR="00A44CAB" w:rsidRPr="000414D7" w:rsidDel="000414D7">
          <w:rPr>
            <w:rPrChange w:id="328" w:author="KING, Jonathan (WHITTINGTON HEALTH NHS TRUST)" w:date="2023-01-06T13:19:00Z">
              <w:rPr>
                <w:color w:val="00B050"/>
              </w:rPr>
            </w:rPrChange>
          </w:rPr>
          <w:delText>asked. The buttons</w:delText>
        </w:r>
        <w:commentRangeEnd w:id="321"/>
        <w:r w:rsidRPr="000414D7" w:rsidDel="000414D7">
          <w:rPr>
            <w:rStyle w:val="CommentReference"/>
            <w:rPrChange w:id="329" w:author="KING, Jonathan (WHITTINGTON HEALTH NHS TRUST)" w:date="2023-01-06T13:19:00Z">
              <w:rPr>
                <w:rStyle w:val="CommentReference"/>
                <w:color w:val="00B050"/>
              </w:rPr>
            </w:rPrChange>
          </w:rPr>
          <w:commentReference w:id="321"/>
        </w:r>
        <w:commentRangeEnd w:id="322"/>
        <w:r w:rsidRPr="000414D7" w:rsidDel="000414D7">
          <w:rPr>
            <w:rStyle w:val="CommentReference"/>
            <w:rPrChange w:id="330" w:author="KING, Jonathan (WHITTINGTON HEALTH NHS TRUST)" w:date="2023-01-06T13:19:00Z">
              <w:rPr>
                <w:rStyle w:val="CommentReference"/>
                <w:color w:val="00B050"/>
              </w:rPr>
            </w:rPrChange>
          </w:rPr>
          <w:commentReference w:id="322"/>
        </w:r>
        <w:commentRangeEnd w:id="323"/>
        <w:r w:rsidRPr="000414D7" w:rsidDel="000414D7">
          <w:rPr>
            <w:rStyle w:val="CommentReference"/>
            <w:rPrChange w:id="331" w:author="KING, Jonathan (WHITTINGTON HEALTH NHS TRUST)" w:date="2023-01-06T13:19:00Z">
              <w:rPr>
                <w:rStyle w:val="CommentReference"/>
                <w:color w:val="00B050"/>
              </w:rPr>
            </w:rPrChange>
          </w:rPr>
          <w:commentReference w:id="323"/>
        </w:r>
        <w:r w:rsidR="00A94560" w:rsidRPr="000414D7" w:rsidDel="000414D7">
          <w:rPr>
            <w:rPrChange w:id="332" w:author="KING, Jonathan (WHITTINGTON HEALTH NHS TRUST)" w:date="2023-01-06T13:19:00Z">
              <w:rPr>
                <w:color w:val="00B050"/>
              </w:rPr>
            </w:rPrChange>
          </w:rPr>
          <w:delText xml:space="preserve"> will appear</w:delText>
        </w:r>
        <w:r w:rsidRPr="000414D7" w:rsidDel="000414D7">
          <w:rPr>
            <w:rPrChange w:id="333" w:author="KING, Jonathan (WHITTINGTON HEALTH NHS TRUST)" w:date="2023-01-06T13:19:00Z">
              <w:rPr>
                <w:color w:val="00B050"/>
              </w:rPr>
            </w:rPrChange>
          </w:rPr>
          <w:delText xml:space="preserve"> on the screen</w:delText>
        </w:r>
        <w:r w:rsidR="00A94560" w:rsidRPr="000414D7" w:rsidDel="000414D7">
          <w:rPr>
            <w:rPrChange w:id="334" w:author="KING, Jonathan (WHITTINGTON HEALTH NHS TRUST)" w:date="2023-01-06T13:19:00Z">
              <w:rPr>
                <w:color w:val="00B050"/>
              </w:rPr>
            </w:rPrChange>
          </w:rPr>
          <w:delText xml:space="preserve"> when I ask </w:delText>
        </w:r>
        <w:r w:rsidR="00872A76" w:rsidRPr="000414D7" w:rsidDel="000414D7">
          <w:rPr>
            <w:rPrChange w:id="335" w:author="KING, Jonathan (WHITTINGTON HEALTH NHS TRUST)" w:date="2023-01-06T13:19:00Z">
              <w:rPr>
                <w:color w:val="00B050"/>
              </w:rPr>
            </w:rPrChange>
          </w:rPr>
          <w:delText>my</w:delText>
        </w:r>
        <w:r w:rsidR="00A94560" w:rsidRPr="000414D7" w:rsidDel="000414D7">
          <w:rPr>
            <w:rPrChange w:id="336" w:author="KING, Jonathan (WHITTINGTON HEALTH NHS TRUST)" w:date="2023-01-06T13:19:00Z">
              <w:rPr>
                <w:color w:val="00B050"/>
              </w:rPr>
            </w:rPrChange>
          </w:rPr>
          <w:delText xml:space="preserve"> questions</w:delText>
        </w:r>
        <w:r w:rsidRPr="000414D7" w:rsidDel="000414D7">
          <w:rPr>
            <w:rPrChange w:id="337" w:author="KING, Jonathan (WHITTINGTON HEALTH NHS TRUST)" w:date="2023-01-06T13:19:00Z">
              <w:rPr>
                <w:color w:val="00B050"/>
              </w:rPr>
            </w:rPrChange>
          </w:rPr>
          <w:delText xml:space="preserve">. </w:delText>
        </w:r>
        <w:r w:rsidR="00AA644B" w:rsidRPr="000414D7" w:rsidDel="000414D7">
          <w:rPr>
            <w:rPrChange w:id="338" w:author="KING, Jonathan (WHITTINGTON HEALTH NHS TRUST)" w:date="2023-01-06T13:19:00Z">
              <w:rPr>
                <w:color w:val="00B050"/>
              </w:rPr>
            </w:rPrChange>
          </w:rPr>
          <w:delText>All y</w:delText>
        </w:r>
        <w:r w:rsidRPr="000414D7" w:rsidDel="000414D7">
          <w:rPr>
            <w:rPrChange w:id="339" w:author="KING, Jonathan (WHITTINGTON HEALTH NHS TRUST)" w:date="2023-01-06T13:19:00Z">
              <w:rPr>
                <w:color w:val="00B050"/>
              </w:rPr>
            </w:rPrChange>
          </w:rPr>
          <w:delText>our answer</w:delText>
        </w:r>
        <w:r w:rsidR="00AA644B" w:rsidRPr="000414D7" w:rsidDel="000414D7">
          <w:rPr>
            <w:rPrChange w:id="340" w:author="KING, Jonathan (WHITTINGTON HEALTH NHS TRUST)" w:date="2023-01-06T13:19:00Z">
              <w:rPr>
                <w:color w:val="00B050"/>
              </w:rPr>
            </w:rPrChange>
          </w:rPr>
          <w:delText>s</w:delText>
        </w:r>
        <w:r w:rsidRPr="000414D7" w:rsidDel="000414D7">
          <w:rPr>
            <w:rPrChange w:id="341" w:author="KING, Jonathan (WHITTINGTON HEALTH NHS TRUST)" w:date="2023-01-06T13:19:00Z">
              <w:rPr>
                <w:color w:val="00B050"/>
              </w:rPr>
            </w:rPrChange>
          </w:rPr>
          <w:delText xml:space="preserve"> will</w:delText>
        </w:r>
        <w:r w:rsidR="00AA644B" w:rsidRPr="000414D7" w:rsidDel="000414D7">
          <w:rPr>
            <w:rPrChange w:id="342" w:author="KING, Jonathan (WHITTINGTON HEALTH NHS TRUST)" w:date="2023-01-06T13:19:00Z">
              <w:rPr>
                <w:color w:val="00B050"/>
              </w:rPr>
            </w:rPrChange>
          </w:rPr>
          <w:delText xml:space="preserve"> </w:delText>
        </w:r>
        <w:r w:rsidRPr="000414D7" w:rsidDel="000414D7">
          <w:rPr>
            <w:rPrChange w:id="343" w:author="KING, Jonathan (WHITTINGTON HEALTH NHS TRUST)" w:date="2023-01-06T13:19:00Z">
              <w:rPr>
                <w:color w:val="00B050"/>
              </w:rPr>
            </w:rPrChange>
          </w:rPr>
          <w:delText xml:space="preserve">be </w:delText>
        </w:r>
        <w:r w:rsidR="00AA644B" w:rsidRPr="000414D7" w:rsidDel="000414D7">
          <w:rPr>
            <w:rPrChange w:id="344" w:author="KING, Jonathan (WHITTINGTON HEALTH NHS TRUST)" w:date="2023-01-06T13:19:00Z">
              <w:rPr>
                <w:color w:val="00B050"/>
              </w:rPr>
            </w:rPrChange>
          </w:rPr>
          <w:delText xml:space="preserve">shared with </w:delText>
        </w:r>
        <w:r w:rsidRPr="000414D7" w:rsidDel="000414D7">
          <w:rPr>
            <w:rPrChange w:id="345" w:author="KING, Jonathan (WHITTINGTON HEALTH NHS TRUST)" w:date="2023-01-06T13:19:00Z">
              <w:rPr>
                <w:color w:val="00B050"/>
              </w:rPr>
            </w:rPrChange>
          </w:rPr>
          <w:delText xml:space="preserve">your doctor </w:delText>
        </w:r>
        <w:r w:rsidR="006E0DA7" w:rsidRPr="000414D7" w:rsidDel="000414D7">
          <w:rPr>
            <w:rPrChange w:id="346" w:author="KING, Jonathan (WHITTINGTON HEALTH NHS TRUST)" w:date="2023-01-06T13:19:00Z">
              <w:rPr>
                <w:color w:val="00B050"/>
              </w:rPr>
            </w:rPrChange>
          </w:rPr>
          <w:delText xml:space="preserve">or nurse </w:delText>
        </w:r>
        <w:r w:rsidR="00AA644B" w:rsidRPr="000414D7" w:rsidDel="000414D7">
          <w:rPr>
            <w:rPrChange w:id="347" w:author="KING, Jonathan (WHITTINGTON HEALTH NHS TRUST)" w:date="2023-01-06T13:19:00Z">
              <w:rPr>
                <w:color w:val="00B050"/>
              </w:rPr>
            </w:rPrChange>
          </w:rPr>
          <w:delText xml:space="preserve">so they </w:delText>
        </w:r>
        <w:r w:rsidRPr="000414D7" w:rsidDel="000414D7">
          <w:rPr>
            <w:rPrChange w:id="348" w:author="KING, Jonathan (WHITTINGTON HEALTH NHS TRUST)" w:date="2023-01-06T13:19:00Z">
              <w:rPr>
                <w:color w:val="00B050"/>
              </w:rPr>
            </w:rPrChange>
          </w:rPr>
          <w:delText>know that you have understood the information,</w:delText>
        </w:r>
        <w:r w:rsidR="00A94560" w:rsidRPr="000414D7" w:rsidDel="000414D7">
          <w:rPr>
            <w:rPrChange w:id="349" w:author="KING, Jonathan (WHITTINGTON HEALTH NHS TRUST)" w:date="2023-01-06T13:19:00Z">
              <w:rPr>
                <w:color w:val="00B050"/>
              </w:rPr>
            </w:rPrChange>
          </w:rPr>
          <w:delText xml:space="preserve"> </w:delText>
        </w:r>
        <w:commentRangeStart w:id="350"/>
        <w:commentRangeStart w:id="351"/>
        <w:r w:rsidR="00A94560" w:rsidRPr="000414D7" w:rsidDel="000414D7">
          <w:rPr>
            <w:rPrChange w:id="352" w:author="KING, Jonathan (WHITTINGTON HEALTH NHS TRUST)" w:date="2023-01-06T13:19:00Z">
              <w:rPr>
                <w:color w:val="00B050"/>
              </w:rPr>
            </w:rPrChange>
          </w:rPr>
          <w:delText>what</w:delText>
        </w:r>
        <w:r w:rsidRPr="000414D7" w:rsidDel="000414D7">
          <w:rPr>
            <w:rPrChange w:id="353" w:author="KING, Jonathan (WHITTINGTON HEALTH NHS TRUST)" w:date="2023-01-06T13:19:00Z">
              <w:rPr>
                <w:color w:val="00B050"/>
              </w:rPr>
            </w:rPrChange>
          </w:rPr>
          <w:delText xml:space="preserve"> </w:delText>
        </w:r>
        <w:r w:rsidR="00AB4DFD" w:rsidRPr="000414D7" w:rsidDel="000414D7">
          <w:rPr>
            <w:rPrChange w:id="354" w:author="KING, Jonathan (WHITTINGTON HEALTH NHS TRUST)" w:date="2023-01-06T13:19:00Z">
              <w:rPr>
                <w:color w:val="00B050"/>
              </w:rPr>
            </w:rPrChange>
          </w:rPr>
          <w:delText xml:space="preserve">your preference </w:delText>
        </w:r>
        <w:r w:rsidR="00BD1E13" w:rsidRPr="000414D7" w:rsidDel="000414D7">
          <w:rPr>
            <w:rPrChange w:id="355" w:author="KING, Jonathan (WHITTINGTON HEALTH NHS TRUST)" w:date="2023-01-06T13:19:00Z">
              <w:rPr>
                <w:color w:val="00B050"/>
              </w:rPr>
            </w:rPrChange>
          </w:rPr>
          <w:delText xml:space="preserve">are </w:delText>
        </w:r>
        <w:commentRangeEnd w:id="350"/>
        <w:r w:rsidRPr="000414D7" w:rsidDel="000414D7">
          <w:rPr>
            <w:rStyle w:val="CommentReference"/>
            <w:rPrChange w:id="356" w:author="KING, Jonathan (WHITTINGTON HEALTH NHS TRUST)" w:date="2023-01-06T13:19:00Z">
              <w:rPr>
                <w:rStyle w:val="CommentReference"/>
                <w:color w:val="00B050"/>
              </w:rPr>
            </w:rPrChange>
          </w:rPr>
          <w:commentReference w:id="350"/>
        </w:r>
        <w:commentRangeEnd w:id="351"/>
        <w:r w:rsidRPr="000414D7" w:rsidDel="000414D7">
          <w:rPr>
            <w:rStyle w:val="CommentReference"/>
            <w:rPrChange w:id="357" w:author="KING, Jonathan (WHITTINGTON HEALTH NHS TRUST)" w:date="2023-01-06T13:19:00Z">
              <w:rPr>
                <w:rStyle w:val="CommentReference"/>
                <w:color w:val="00B050"/>
              </w:rPr>
            </w:rPrChange>
          </w:rPr>
          <w:commentReference w:id="351"/>
        </w:r>
        <w:r w:rsidR="00A94560" w:rsidRPr="000414D7" w:rsidDel="000414D7">
          <w:rPr>
            <w:rPrChange w:id="358" w:author="KING, Jonathan (WHITTINGTON HEALTH NHS TRUST)" w:date="2023-01-06T13:19:00Z">
              <w:rPr>
                <w:color w:val="00B050"/>
              </w:rPr>
            </w:rPrChange>
          </w:rPr>
          <w:delText xml:space="preserve"> during</w:delText>
        </w:r>
        <w:r w:rsidR="00BB65EE" w:rsidRPr="000414D7" w:rsidDel="000414D7">
          <w:rPr>
            <w:rPrChange w:id="359" w:author="KING, Jonathan (WHITTINGTON HEALTH NHS TRUST)" w:date="2023-01-06T13:19:00Z">
              <w:rPr>
                <w:color w:val="00B050"/>
              </w:rPr>
            </w:rPrChange>
          </w:rPr>
          <w:delText xml:space="preserve"> the procedure </w:delText>
        </w:r>
        <w:r w:rsidRPr="000414D7" w:rsidDel="000414D7">
          <w:rPr>
            <w:rPrChange w:id="360" w:author="KING, Jonathan (WHITTINGTON HEALTH NHS TRUST)" w:date="2023-01-06T13:19:00Z">
              <w:rPr>
                <w:color w:val="00B050"/>
              </w:rPr>
            </w:rPrChange>
          </w:rPr>
          <w:delText xml:space="preserve">and whether you have any further questions. </w:delText>
        </w:r>
        <w:r w:rsidR="00872A76" w:rsidRPr="000414D7" w:rsidDel="000414D7">
          <w:rPr>
            <w:rPrChange w:id="361" w:author="KING, Jonathan (WHITTINGTON HEALTH NHS TRUST)" w:date="2023-01-06T13:19:00Z">
              <w:rPr>
                <w:color w:val="00B050"/>
              </w:rPr>
            </w:rPrChange>
          </w:rPr>
          <w:delText xml:space="preserve">We will not be storing any personal information about you. </w:delText>
        </w:r>
        <w:r w:rsidRPr="000414D7" w:rsidDel="000414D7">
          <w:rPr>
            <w:rPrChange w:id="362" w:author="KING, Jonathan (WHITTINGTON HEALTH NHS TRUST)" w:date="2023-01-06T13:19:00Z">
              <w:rPr>
                <w:color w:val="00B050"/>
              </w:rPr>
            </w:rPrChange>
          </w:rPr>
          <w:delText xml:space="preserve">If you </w:delText>
        </w:r>
        <w:r w:rsidR="00AA644B" w:rsidRPr="000414D7" w:rsidDel="000414D7">
          <w:rPr>
            <w:rPrChange w:id="363" w:author="KING, Jonathan (WHITTINGTON HEALTH NHS TRUST)" w:date="2023-01-06T13:19:00Z">
              <w:rPr>
                <w:color w:val="00B050"/>
              </w:rPr>
            </w:rPrChange>
          </w:rPr>
          <w:delText xml:space="preserve">have </w:delText>
        </w:r>
        <w:r w:rsidR="00872A76" w:rsidRPr="000414D7" w:rsidDel="000414D7">
          <w:rPr>
            <w:rPrChange w:id="364" w:author="KING, Jonathan (WHITTINGTON HEALTH NHS TRUST)" w:date="2023-01-06T13:19:00Z">
              <w:rPr>
                <w:color w:val="00B050"/>
              </w:rPr>
            </w:rPrChange>
          </w:rPr>
          <w:delText xml:space="preserve">indicated that you have </w:delText>
        </w:r>
        <w:r w:rsidR="00AA644B" w:rsidRPr="000414D7" w:rsidDel="000414D7">
          <w:rPr>
            <w:rPrChange w:id="365" w:author="KING, Jonathan (WHITTINGTON HEALTH NHS TRUST)" w:date="2023-01-06T13:19:00Z">
              <w:rPr>
                <w:color w:val="00B050"/>
              </w:rPr>
            </w:rPrChange>
          </w:rPr>
          <w:delText>further questions</w:delText>
        </w:r>
        <w:r w:rsidRPr="000414D7" w:rsidDel="000414D7">
          <w:rPr>
            <w:rPrChange w:id="366" w:author="KING, Jonathan (WHITTINGTON HEALTH NHS TRUST)" w:date="2023-01-06T13:19:00Z">
              <w:rPr>
                <w:color w:val="00B050"/>
              </w:rPr>
            </w:rPrChange>
          </w:rPr>
          <w:delText xml:space="preserve">, </w:delText>
        </w:r>
        <w:r w:rsidR="00AA644B" w:rsidRPr="000414D7" w:rsidDel="000414D7">
          <w:rPr>
            <w:rPrChange w:id="367" w:author="KING, Jonathan (WHITTINGTON HEALTH NHS TRUST)" w:date="2023-01-06T13:19:00Z">
              <w:rPr>
                <w:color w:val="00B050"/>
              </w:rPr>
            </w:rPrChange>
          </w:rPr>
          <w:delText xml:space="preserve">your </w:delText>
        </w:r>
        <w:r w:rsidRPr="000414D7" w:rsidDel="000414D7">
          <w:rPr>
            <w:rPrChange w:id="368" w:author="KING, Jonathan (WHITTINGTON HEALTH NHS TRUST)" w:date="2023-01-06T13:19:00Z">
              <w:rPr>
                <w:color w:val="00B050"/>
              </w:rPr>
            </w:rPrChange>
          </w:rPr>
          <w:delText>doctor</w:delText>
        </w:r>
        <w:r w:rsidR="006E0DA7" w:rsidRPr="000414D7" w:rsidDel="000414D7">
          <w:rPr>
            <w:rPrChange w:id="369" w:author="KING, Jonathan (WHITTINGTON HEALTH NHS TRUST)" w:date="2023-01-06T13:19:00Z">
              <w:rPr>
                <w:color w:val="00B050"/>
              </w:rPr>
            </w:rPrChange>
          </w:rPr>
          <w:delText xml:space="preserve"> or nurse</w:delText>
        </w:r>
        <w:r w:rsidRPr="000414D7" w:rsidDel="000414D7">
          <w:rPr>
            <w:rPrChange w:id="370" w:author="KING, Jonathan (WHITTINGTON HEALTH NHS TRUST)" w:date="2023-01-06T13:19:00Z">
              <w:rPr>
                <w:color w:val="00B050"/>
              </w:rPr>
            </w:rPrChange>
          </w:rPr>
          <w:delText xml:space="preserve"> </w:delText>
        </w:r>
        <w:r w:rsidR="005A1630" w:rsidRPr="000414D7" w:rsidDel="000414D7">
          <w:rPr>
            <w:rPrChange w:id="371" w:author="KING, Jonathan (WHITTINGTON HEALTH NHS TRUST)" w:date="2023-01-06T13:19:00Z">
              <w:rPr>
                <w:color w:val="00B050"/>
              </w:rPr>
            </w:rPrChange>
          </w:rPr>
          <w:delText xml:space="preserve">will </w:delText>
        </w:r>
        <w:r w:rsidRPr="000414D7" w:rsidDel="000414D7">
          <w:rPr>
            <w:rPrChange w:id="372" w:author="KING, Jonathan (WHITTINGTON HEALTH NHS TRUST)" w:date="2023-01-06T13:19:00Z">
              <w:rPr>
                <w:color w:val="00B050"/>
              </w:rPr>
            </w:rPrChange>
          </w:rPr>
          <w:delText>call a</w:delText>
        </w:r>
        <w:r w:rsidR="00872A76" w:rsidRPr="000414D7" w:rsidDel="000414D7">
          <w:rPr>
            <w:rPrChange w:id="373" w:author="KING, Jonathan (WHITTINGTON HEALTH NHS TRUST)" w:date="2023-01-06T13:19:00Z">
              <w:rPr>
                <w:color w:val="00B050"/>
              </w:rPr>
            </w:rPrChange>
          </w:rPr>
          <w:delText>n interpreter</w:delText>
        </w:r>
        <w:r w:rsidRPr="000414D7" w:rsidDel="000414D7">
          <w:rPr>
            <w:rPrChange w:id="374" w:author="KING, Jonathan (WHITTINGTON HEALTH NHS TRUST)" w:date="2023-01-06T13:19:00Z">
              <w:rPr>
                <w:color w:val="00B050"/>
              </w:rPr>
            </w:rPrChange>
          </w:rPr>
          <w:delText xml:space="preserve"> over the phone </w:delText>
        </w:r>
        <w:r w:rsidR="00AA644B" w:rsidRPr="000414D7" w:rsidDel="000414D7">
          <w:rPr>
            <w:rPrChange w:id="375" w:author="KING, Jonathan (WHITTINGTON HEALTH NHS TRUST)" w:date="2023-01-06T13:19:00Z">
              <w:rPr>
                <w:color w:val="00B050"/>
              </w:rPr>
            </w:rPrChange>
          </w:rPr>
          <w:delText>s</w:delText>
        </w:r>
        <w:r w:rsidR="005A1630" w:rsidRPr="000414D7" w:rsidDel="000414D7">
          <w:rPr>
            <w:rPrChange w:id="376" w:author="KING, Jonathan (WHITTINGTON HEALTH NHS TRUST)" w:date="2023-01-06T13:19:00Z">
              <w:rPr>
                <w:color w:val="00B050"/>
              </w:rPr>
            </w:rPrChange>
          </w:rPr>
          <w:delText>o they can answer your queries.</w:delText>
        </w:r>
        <w:r w:rsidRPr="000414D7" w:rsidDel="000414D7">
          <w:rPr>
            <w:rPrChange w:id="377" w:author="KING, Jonathan (WHITTINGTON HEALTH NHS TRUST)" w:date="2023-01-06T13:19:00Z">
              <w:rPr>
                <w:color w:val="00B050"/>
              </w:rPr>
            </w:rPrChange>
          </w:rPr>
          <w:delText xml:space="preserve"> Please do not sign the consent form until </w:delText>
        </w:r>
        <w:r w:rsidR="005A1630" w:rsidRPr="000414D7" w:rsidDel="000414D7">
          <w:rPr>
            <w:rPrChange w:id="378" w:author="KING, Jonathan (WHITTINGTON HEALTH NHS TRUST)" w:date="2023-01-06T13:19:00Z">
              <w:rPr>
                <w:color w:val="00B050"/>
              </w:rPr>
            </w:rPrChange>
          </w:rPr>
          <w:delText>all your questions have been answered and you are happy to go ahead with the procedure</w:delText>
        </w:r>
        <w:r w:rsidRPr="000414D7" w:rsidDel="000414D7">
          <w:rPr>
            <w:rPrChange w:id="379" w:author="KING, Jonathan (WHITTINGTON HEALTH NHS TRUST)" w:date="2023-01-06T13:19:00Z">
              <w:rPr>
                <w:color w:val="00B050"/>
              </w:rPr>
            </w:rPrChange>
          </w:rPr>
          <w:delText xml:space="preserve">. </w:delText>
        </w:r>
      </w:del>
    </w:p>
    <w:p w14:paraId="34641092" w14:textId="6836A72F" w:rsidR="001C74EA" w:rsidRPr="000414D7" w:rsidDel="000414D7" w:rsidRDefault="001C74EA" w:rsidP="000414D7">
      <w:pPr>
        <w:spacing w:line="360" w:lineRule="auto"/>
        <w:rPr>
          <w:del w:id="380" w:author="KING, Jonathan (WHITTINGTON HEALTH NHS TRUST)" w:date="2023-01-06T13:17:00Z"/>
        </w:rPr>
        <w:pPrChange w:id="381" w:author="KING, Jonathan (WHITTINGTON HEALTH NHS TRUST)" w:date="2023-01-06T13:19:00Z">
          <w:pPr>
            <w:spacing w:line="360" w:lineRule="auto"/>
          </w:pPr>
        </w:pPrChange>
      </w:pPr>
      <w:commentRangeStart w:id="382"/>
      <w:commentRangeStart w:id="383"/>
      <w:del w:id="384" w:author="KING, Jonathan (WHITTINGTON HEALTH NHS TRUST)" w:date="2023-01-06T13:17:00Z">
        <w:r w:rsidRPr="000414D7" w:rsidDel="000414D7">
          <w:delText xml:space="preserve">You have been brought here today for an oesophagogastroduodenoscopy, </w:delText>
        </w:r>
        <w:r w:rsidR="00A94560" w:rsidRPr="000414D7" w:rsidDel="000414D7">
          <w:delText xml:space="preserve">or </w:delText>
        </w:r>
        <w:r w:rsidRPr="000414D7" w:rsidDel="000414D7">
          <w:delText>OGD</w:delText>
        </w:r>
        <w:r w:rsidR="00A94560" w:rsidRPr="000414D7" w:rsidDel="000414D7">
          <w:delText xml:space="preserve"> for short</w:delText>
        </w:r>
        <w:r w:rsidRPr="000414D7" w:rsidDel="000414D7">
          <w:delText>. This involves a camera on the end of a long flexible tube being inserted into your mouth, down your throat</w:delText>
        </w:r>
        <w:r w:rsidR="00A94560" w:rsidRPr="000414D7" w:rsidDel="000414D7">
          <w:delText xml:space="preserve"> and</w:delText>
        </w:r>
        <w:r w:rsidRPr="000414D7" w:rsidDel="000414D7">
          <w:delText xml:space="preserve"> stomach and </w:delText>
        </w:r>
        <w:r w:rsidR="00A94560" w:rsidRPr="000414D7" w:rsidDel="000414D7">
          <w:delText>finally</w:delText>
        </w:r>
        <w:r w:rsidR="00E541A1" w:rsidRPr="000414D7" w:rsidDel="000414D7">
          <w:delText xml:space="preserve"> into</w:delText>
        </w:r>
        <w:r w:rsidR="00A94560" w:rsidRPr="000414D7" w:rsidDel="000414D7">
          <w:delText xml:space="preserve"> the </w:delText>
        </w:r>
        <w:r w:rsidRPr="000414D7" w:rsidDel="000414D7">
          <w:delText>first part of your small bowel</w:delText>
        </w:r>
        <w:r w:rsidR="00DD1CA4" w:rsidRPr="000414D7" w:rsidDel="000414D7">
          <w:delText xml:space="preserve"> </w:delText>
        </w:r>
        <w:r w:rsidR="00A94560" w:rsidRPr="000414D7" w:rsidDel="000414D7">
          <w:delText xml:space="preserve">called </w:delText>
        </w:r>
        <w:r w:rsidR="00DD1CA4" w:rsidRPr="000414D7" w:rsidDel="000414D7">
          <w:delText>the duodenum</w:delText>
        </w:r>
        <w:r w:rsidRPr="000414D7" w:rsidDel="000414D7">
          <w:delText xml:space="preserve">. It will allow </w:delText>
        </w:r>
        <w:r w:rsidR="006E0DA7" w:rsidRPr="000414D7" w:rsidDel="000414D7">
          <w:delText xml:space="preserve">the endoscopist </w:delText>
        </w:r>
        <w:r w:rsidRPr="000414D7" w:rsidDel="000414D7">
          <w:delText xml:space="preserve">to have a look in the upper part of your gut to identify the cause of your symptoms. </w:delText>
        </w:r>
        <w:r w:rsidRPr="000414D7" w:rsidDel="000414D7">
          <w:rPr>
            <w:rPrChange w:id="385" w:author="KING, Jonathan (WHITTINGTON HEALTH NHS TRUST)" w:date="2023-01-06T13:19:00Z">
              <w:rPr>
                <w:color w:val="00B050"/>
              </w:rPr>
            </w:rPrChange>
          </w:rPr>
          <w:delText xml:space="preserve">They will be able to take photos, </w:delText>
        </w:r>
        <w:r w:rsidR="00E541A1" w:rsidRPr="000414D7" w:rsidDel="000414D7">
          <w:rPr>
            <w:rPrChange w:id="386" w:author="KING, Jonathan (WHITTINGTON HEALTH NHS TRUST)" w:date="2023-01-06T13:19:00Z">
              <w:rPr>
                <w:color w:val="00B050"/>
              </w:rPr>
            </w:rPrChange>
          </w:rPr>
          <w:delText xml:space="preserve">take small samples of tissue, known as a </w:delText>
        </w:r>
        <w:r w:rsidRPr="000414D7" w:rsidDel="000414D7">
          <w:rPr>
            <w:rPrChange w:id="387" w:author="KING, Jonathan (WHITTINGTON HEALTH NHS TRUST)" w:date="2023-01-06T13:19:00Z">
              <w:rPr>
                <w:color w:val="00B050"/>
              </w:rPr>
            </w:rPrChange>
          </w:rPr>
          <w:delText>biop</w:delText>
        </w:r>
        <w:r w:rsidR="00E541A1" w:rsidRPr="000414D7" w:rsidDel="000414D7">
          <w:rPr>
            <w:rPrChange w:id="388" w:author="KING, Jonathan (WHITTINGTON HEALTH NHS TRUST)" w:date="2023-01-06T13:19:00Z">
              <w:rPr>
                <w:color w:val="00B050"/>
              </w:rPr>
            </w:rPrChange>
          </w:rPr>
          <w:delText>sy,</w:delText>
        </w:r>
        <w:r w:rsidRPr="000414D7" w:rsidDel="000414D7">
          <w:rPr>
            <w:rPrChange w:id="389" w:author="KING, Jonathan (WHITTINGTON HEALTH NHS TRUST)" w:date="2023-01-06T13:19:00Z">
              <w:rPr>
                <w:color w:val="00B050"/>
              </w:rPr>
            </w:rPrChange>
          </w:rPr>
          <w:delText xml:space="preserve"> and maybe even apply </w:delText>
        </w:r>
        <w:commentRangeEnd w:id="382"/>
        <w:r w:rsidR="00FD3FAF" w:rsidRPr="000414D7" w:rsidDel="000414D7">
          <w:rPr>
            <w:rStyle w:val="CommentReference"/>
            <w:rPrChange w:id="390" w:author="KING, Jonathan (WHITTINGTON HEALTH NHS TRUST)" w:date="2023-01-06T13:19:00Z">
              <w:rPr>
                <w:rStyle w:val="CommentReference"/>
                <w:color w:val="00B050"/>
              </w:rPr>
            </w:rPrChange>
          </w:rPr>
          <w:commentReference w:id="382"/>
        </w:r>
        <w:commentRangeEnd w:id="383"/>
        <w:r w:rsidR="0012357E" w:rsidRPr="000414D7" w:rsidDel="000414D7">
          <w:rPr>
            <w:rStyle w:val="CommentReference"/>
            <w:rPrChange w:id="391" w:author="KING, Jonathan (WHITTINGTON HEALTH NHS TRUST)" w:date="2023-01-06T13:19:00Z">
              <w:rPr>
                <w:rStyle w:val="CommentReference"/>
                <w:color w:val="00B050"/>
              </w:rPr>
            </w:rPrChange>
          </w:rPr>
          <w:commentReference w:id="383"/>
        </w:r>
        <w:r w:rsidRPr="000414D7" w:rsidDel="000414D7">
          <w:rPr>
            <w:rPrChange w:id="392" w:author="KING, Jonathan (WHITTINGTON HEALTH NHS TRUST)" w:date="2023-01-06T13:19:00Z">
              <w:rPr>
                <w:color w:val="00B050"/>
              </w:rPr>
            </w:rPrChange>
          </w:rPr>
          <w:delText>some treatment depending on what they find. You will not feel the biopsies being taken.</w:delText>
        </w:r>
      </w:del>
    </w:p>
    <w:p w14:paraId="7DDC924B" w14:textId="40BBE9F2" w:rsidR="001C74EA" w:rsidRPr="000414D7" w:rsidDel="000414D7" w:rsidRDefault="001C74EA" w:rsidP="000414D7">
      <w:pPr>
        <w:spacing w:line="360" w:lineRule="auto"/>
        <w:rPr>
          <w:del w:id="393" w:author="KING, Jonathan (WHITTINGTON HEALTH NHS TRUST)" w:date="2023-01-06T13:17:00Z"/>
          <w:rPrChange w:id="394" w:author="KING, Jonathan (WHITTINGTON HEALTH NHS TRUST)" w:date="2023-01-06T13:19:00Z">
            <w:rPr>
              <w:del w:id="395" w:author="KING, Jonathan (WHITTINGTON HEALTH NHS TRUST)" w:date="2023-01-06T13:17:00Z"/>
              <w:color w:val="00B050"/>
            </w:rPr>
          </w:rPrChange>
        </w:rPr>
        <w:pPrChange w:id="396" w:author="KING, Jonathan (WHITTINGTON HEALTH NHS TRUST)" w:date="2023-01-06T13:19:00Z">
          <w:pPr>
            <w:spacing w:line="360" w:lineRule="auto"/>
          </w:pPr>
        </w:pPrChange>
      </w:pPr>
      <w:del w:id="397" w:author="KING, Jonathan (WHITTINGTON HEALTH NHS TRUST)" w:date="2023-01-06T13:17:00Z">
        <w:r w:rsidRPr="000414D7" w:rsidDel="000414D7">
          <w:rPr>
            <w:rPrChange w:id="398" w:author="KING, Jonathan (WHITTINGTON HEALTH NHS TRUST)" w:date="2023-01-06T13:19:00Z">
              <w:rPr>
                <w:color w:val="00B050"/>
              </w:rPr>
            </w:rPrChange>
          </w:rPr>
          <w:delText xml:space="preserve">Do you understand </w:delText>
        </w:r>
        <w:r w:rsidR="00A44CAB" w:rsidRPr="000414D7" w:rsidDel="000414D7">
          <w:rPr>
            <w:rPrChange w:id="399" w:author="KING, Jonathan (WHITTINGTON HEALTH NHS TRUST)" w:date="2023-01-06T13:19:00Z">
              <w:rPr>
                <w:color w:val="00B050"/>
              </w:rPr>
            </w:rPrChange>
          </w:rPr>
          <w:delText xml:space="preserve">everything </w:delText>
        </w:r>
        <w:r w:rsidRPr="000414D7" w:rsidDel="000414D7">
          <w:rPr>
            <w:rPrChange w:id="400" w:author="KING, Jonathan (WHITTINGTON HEALTH NHS TRUST)" w:date="2023-01-06T13:19:00Z">
              <w:rPr>
                <w:color w:val="00B050"/>
              </w:rPr>
            </w:rPrChange>
          </w:rPr>
          <w:delText xml:space="preserve">so far? </w:delText>
        </w:r>
        <w:r w:rsidR="00DD1CA4" w:rsidRPr="000414D7" w:rsidDel="000414D7">
          <w:rPr>
            <w:rPrChange w:id="401" w:author="KING, Jonathan (WHITTINGTON HEALTH NHS TRUST)" w:date="2023-01-06T13:19:00Z">
              <w:rPr>
                <w:color w:val="00B050"/>
              </w:rPr>
            </w:rPrChange>
          </w:rPr>
          <w:delText xml:space="preserve"> </w:delText>
        </w:r>
        <w:commentRangeStart w:id="402"/>
        <w:commentRangeStart w:id="403"/>
        <w:r w:rsidR="0005604D" w:rsidRPr="000414D7" w:rsidDel="000414D7">
          <w:rPr>
            <w:rPrChange w:id="404" w:author="KING, Jonathan (WHITTINGTON HEALTH NHS TRUST)" w:date="2023-01-06T13:19:00Z">
              <w:rPr>
                <w:color w:val="00B050"/>
              </w:rPr>
            </w:rPrChange>
          </w:rPr>
          <w:delText>Press green for yes, red for no. If you are not sure or have questions then please press the orange button.</w:delText>
        </w:r>
        <w:commentRangeEnd w:id="402"/>
        <w:r w:rsidR="0005604D" w:rsidRPr="000414D7" w:rsidDel="000414D7">
          <w:rPr>
            <w:rStyle w:val="CommentReference"/>
            <w:rPrChange w:id="405" w:author="KING, Jonathan (WHITTINGTON HEALTH NHS TRUST)" w:date="2023-01-06T13:19:00Z">
              <w:rPr>
                <w:rStyle w:val="CommentReference"/>
                <w:color w:val="00B050"/>
              </w:rPr>
            </w:rPrChange>
          </w:rPr>
          <w:commentReference w:id="402"/>
        </w:r>
        <w:commentRangeEnd w:id="403"/>
        <w:r w:rsidR="0005604D" w:rsidRPr="000414D7" w:rsidDel="000414D7">
          <w:rPr>
            <w:rStyle w:val="CommentReference"/>
            <w:rPrChange w:id="406" w:author="KING, Jonathan (WHITTINGTON HEALTH NHS TRUST)" w:date="2023-01-06T13:19:00Z">
              <w:rPr>
                <w:rStyle w:val="CommentReference"/>
                <w:color w:val="00B050"/>
              </w:rPr>
            </w:rPrChange>
          </w:rPr>
          <w:commentReference w:id="403"/>
        </w:r>
        <w:commentRangeStart w:id="407"/>
        <w:commentRangeStart w:id="408"/>
        <w:r w:rsidR="00E541A1" w:rsidRPr="000414D7" w:rsidDel="000414D7">
          <w:rPr>
            <w:rPrChange w:id="409" w:author="KING, Jonathan (WHITTINGTON HEALTH NHS TRUST)" w:date="2023-01-06T13:19:00Z">
              <w:rPr>
                <w:color w:val="00B050"/>
              </w:rPr>
            </w:rPrChange>
          </w:rPr>
          <w:delText xml:space="preserve"> </w:delText>
        </w:r>
        <w:commentRangeEnd w:id="407"/>
        <w:r w:rsidR="00E541A1" w:rsidRPr="000414D7" w:rsidDel="000414D7">
          <w:rPr>
            <w:rStyle w:val="CommentReference"/>
            <w:rPrChange w:id="410" w:author="KING, Jonathan (WHITTINGTON HEALTH NHS TRUST)" w:date="2023-01-06T13:19:00Z">
              <w:rPr>
                <w:rStyle w:val="CommentReference"/>
                <w:color w:val="00B050"/>
              </w:rPr>
            </w:rPrChange>
          </w:rPr>
          <w:commentReference w:id="407"/>
        </w:r>
        <w:commentRangeEnd w:id="408"/>
        <w:r w:rsidR="00A44CAB" w:rsidRPr="000414D7" w:rsidDel="000414D7">
          <w:rPr>
            <w:rStyle w:val="CommentReference"/>
            <w:rPrChange w:id="411" w:author="KING, Jonathan (WHITTINGTON HEALTH NHS TRUST)" w:date="2023-01-06T13:19:00Z">
              <w:rPr>
                <w:rStyle w:val="CommentReference"/>
                <w:color w:val="00B050"/>
              </w:rPr>
            </w:rPrChange>
          </w:rPr>
          <w:commentReference w:id="408"/>
        </w:r>
      </w:del>
    </w:p>
    <w:p w14:paraId="11E53E9C" w14:textId="3E93B942" w:rsidR="001C74EA" w:rsidRPr="000414D7" w:rsidDel="000414D7" w:rsidRDefault="001C74EA" w:rsidP="000414D7">
      <w:pPr>
        <w:spacing w:line="360" w:lineRule="auto"/>
        <w:rPr>
          <w:del w:id="412" w:author="KING, Jonathan (WHITTINGTON HEALTH NHS TRUST)" w:date="2023-01-06T13:17:00Z"/>
        </w:rPr>
        <w:pPrChange w:id="413" w:author="KING, Jonathan (WHITTINGTON HEALTH NHS TRUST)" w:date="2023-01-06T13:19:00Z">
          <w:pPr>
            <w:spacing w:line="360" w:lineRule="auto"/>
          </w:pPr>
        </w:pPrChange>
      </w:pPr>
      <w:del w:id="414" w:author="KING, Jonathan (WHITTINGTON HEALTH NHS TRUST)" w:date="2023-01-06T13:17:00Z">
        <w:r w:rsidRPr="000414D7" w:rsidDel="000414D7">
          <w:delText>Before the procedure, you will be asked to place a mouthguard in your mouth to bit</w:delText>
        </w:r>
        <w:r w:rsidR="00DD1CA4" w:rsidRPr="000414D7" w:rsidDel="000414D7">
          <w:delText>e</w:delText>
        </w:r>
        <w:r w:rsidRPr="000414D7" w:rsidDel="000414D7">
          <w:delText xml:space="preserve"> down on</w:delText>
        </w:r>
        <w:r w:rsidR="00A94560" w:rsidRPr="000414D7" w:rsidDel="000414D7">
          <w:delText>. T</w:delText>
        </w:r>
        <w:r w:rsidRPr="000414D7" w:rsidDel="000414D7">
          <w:delText>he nurse in the room will secure it around the back of your head. This protects both the camera and your teeth.</w:delText>
        </w:r>
      </w:del>
    </w:p>
    <w:p w14:paraId="229FA7C9" w14:textId="3B53032D" w:rsidR="001C74EA" w:rsidRPr="000414D7" w:rsidDel="000414D7" w:rsidRDefault="001C74EA" w:rsidP="000414D7">
      <w:pPr>
        <w:spacing w:line="360" w:lineRule="auto"/>
        <w:rPr>
          <w:del w:id="415" w:author="KING, Jonathan (WHITTINGTON HEALTH NHS TRUST)" w:date="2023-01-06T13:17:00Z"/>
        </w:rPr>
        <w:pPrChange w:id="416" w:author="KING, Jonathan (WHITTINGTON HEALTH NHS TRUST)" w:date="2023-01-06T13:19:00Z">
          <w:pPr>
            <w:spacing w:line="360" w:lineRule="auto"/>
          </w:pPr>
        </w:pPrChange>
      </w:pPr>
      <w:del w:id="417" w:author="KING, Jonathan (WHITTINGTON HEALTH NHS TRUST)" w:date="2023-01-06T13:17:00Z">
        <w:r w:rsidRPr="000414D7" w:rsidDel="000414D7">
          <w:delText>The procedure is very well tolerated and does not hurt, although it can be a little uncomfortable as the camera enters your food</w:delText>
        </w:r>
        <w:r w:rsidR="00E541A1" w:rsidRPr="000414D7" w:rsidDel="000414D7">
          <w:delText xml:space="preserve"> </w:delText>
        </w:r>
        <w:r w:rsidRPr="000414D7" w:rsidDel="000414D7">
          <w:delText>pipe</w:delText>
        </w:r>
        <w:r w:rsidR="00364A35" w:rsidRPr="000414D7" w:rsidDel="000414D7">
          <w:delText>, or</w:delText>
        </w:r>
        <w:r w:rsidR="00F20582" w:rsidRPr="000414D7" w:rsidDel="000414D7">
          <w:delText xml:space="preserve"> </w:delText>
        </w:r>
        <w:r w:rsidR="00E541A1" w:rsidRPr="000414D7" w:rsidDel="000414D7">
          <w:delText>the oes</w:delText>
        </w:r>
        <w:r w:rsidR="0060460F" w:rsidRPr="000414D7" w:rsidDel="000414D7">
          <w:delText>o</w:delText>
        </w:r>
        <w:r w:rsidR="00E541A1" w:rsidRPr="000414D7" w:rsidDel="000414D7">
          <w:delText>phagus</w:delText>
        </w:r>
        <w:r w:rsidRPr="000414D7" w:rsidDel="000414D7">
          <w:delText>. We can offer you</w:delText>
        </w:r>
        <w:r w:rsidR="00FD3FAF" w:rsidRPr="000414D7" w:rsidDel="000414D7">
          <w:delText xml:space="preserve"> a spray</w:delText>
        </w:r>
        <w:r w:rsidRPr="000414D7" w:rsidDel="000414D7">
          <w:delText xml:space="preserve"> which numbs the back of your throat to help with this. It will make you feel as though you can no longer swallow </w:delText>
        </w:r>
        <w:r w:rsidR="00DD1CA4" w:rsidRPr="000414D7" w:rsidDel="000414D7">
          <w:delText xml:space="preserve">which can </w:delText>
        </w:r>
        <w:r w:rsidR="00FD3FAF" w:rsidRPr="000414D7" w:rsidDel="000414D7">
          <w:delText>make you feel</w:delText>
        </w:r>
        <w:r w:rsidR="00DD1CA4" w:rsidRPr="000414D7" w:rsidDel="000414D7">
          <w:delText xml:space="preserve"> panicked </w:delText>
        </w:r>
        <w:r w:rsidRPr="000414D7" w:rsidDel="000414D7">
          <w:delText xml:space="preserve">but </w:delText>
        </w:r>
        <w:r w:rsidR="00DD1CA4" w:rsidRPr="000414D7" w:rsidDel="000414D7">
          <w:delText xml:space="preserve">try </w:delText>
        </w:r>
        <w:r w:rsidR="00FD3FAF" w:rsidRPr="000414D7" w:rsidDel="000414D7">
          <w:delText xml:space="preserve">to remain calm </w:delText>
        </w:r>
        <w:r w:rsidR="00DD1CA4" w:rsidRPr="000414D7" w:rsidDel="000414D7">
          <w:delText>as this is normal and means th</w:delText>
        </w:r>
        <w:r w:rsidRPr="000414D7" w:rsidDel="000414D7">
          <w:delText xml:space="preserve">at </w:delText>
        </w:r>
        <w:r w:rsidR="00FD3FAF" w:rsidRPr="000414D7" w:rsidDel="000414D7">
          <w:delText>the spray</w:delText>
        </w:r>
        <w:r w:rsidRPr="000414D7" w:rsidDel="000414D7">
          <w:delText xml:space="preserve"> is working.</w:delText>
        </w:r>
      </w:del>
    </w:p>
    <w:p w14:paraId="61F49DF0" w14:textId="4FA34BFD" w:rsidR="001C74EA" w:rsidRPr="000414D7" w:rsidDel="000414D7" w:rsidRDefault="001C74EA" w:rsidP="000414D7">
      <w:pPr>
        <w:spacing w:line="360" w:lineRule="auto"/>
        <w:rPr>
          <w:del w:id="418" w:author="KING, Jonathan (WHITTINGTON HEALTH NHS TRUST)" w:date="2023-01-06T13:17:00Z"/>
        </w:rPr>
        <w:pPrChange w:id="419" w:author="KING, Jonathan (WHITTINGTON HEALTH NHS TRUST)" w:date="2023-01-06T13:19:00Z">
          <w:pPr>
            <w:spacing w:line="360" w:lineRule="auto"/>
          </w:pPr>
        </w:pPrChange>
      </w:pPr>
      <w:del w:id="420" w:author="KING, Jonathan (WHITTINGTON HEALTH NHS TRUST)" w:date="2023-01-06T13:17:00Z">
        <w:r w:rsidRPr="000414D7" w:rsidDel="000414D7">
          <w:delText>Would you like throat spray?</w:delText>
        </w:r>
        <w:r w:rsidR="00DD1CA4" w:rsidRPr="000414D7" w:rsidDel="000414D7">
          <w:delText xml:space="preserve"> </w:delText>
        </w:r>
        <w:commentRangeStart w:id="421"/>
        <w:commentRangeStart w:id="422"/>
        <w:r w:rsidR="00DD1CA4" w:rsidRPr="000414D7" w:rsidDel="000414D7">
          <w:delText>Press green for yes</w:delText>
        </w:r>
        <w:r w:rsidR="00A44CAB" w:rsidRPr="000414D7" w:rsidDel="000414D7">
          <w:delText xml:space="preserve">, </w:delText>
        </w:r>
        <w:r w:rsidR="00DD1CA4" w:rsidRPr="000414D7" w:rsidDel="000414D7">
          <w:delText>red for no.</w:delText>
        </w:r>
        <w:r w:rsidR="00A44CAB" w:rsidRPr="000414D7" w:rsidDel="000414D7">
          <w:delText xml:space="preserve"> If you are not sure or have questions then please press the orange button.</w:delText>
        </w:r>
        <w:commentRangeEnd w:id="421"/>
        <w:r w:rsidR="0060460F" w:rsidRPr="000414D7" w:rsidDel="000414D7">
          <w:rPr>
            <w:rStyle w:val="CommentReference"/>
          </w:rPr>
          <w:commentReference w:id="421"/>
        </w:r>
        <w:commentRangeEnd w:id="422"/>
        <w:r w:rsidR="00A44CAB" w:rsidRPr="000414D7" w:rsidDel="000414D7">
          <w:rPr>
            <w:rStyle w:val="CommentReference"/>
          </w:rPr>
          <w:commentReference w:id="422"/>
        </w:r>
      </w:del>
    </w:p>
    <w:p w14:paraId="005BEAD1" w14:textId="10766DA0" w:rsidR="001C74EA" w:rsidRPr="000414D7" w:rsidDel="000414D7" w:rsidRDefault="001C74EA" w:rsidP="000414D7">
      <w:pPr>
        <w:spacing w:line="360" w:lineRule="auto"/>
        <w:rPr>
          <w:del w:id="423" w:author="KING, Jonathan (WHITTINGTON HEALTH NHS TRUST)" w:date="2023-01-06T13:17:00Z"/>
          <w:rPrChange w:id="424" w:author="KING, Jonathan (WHITTINGTON HEALTH NHS TRUST)" w:date="2023-01-06T13:19:00Z">
            <w:rPr>
              <w:del w:id="425" w:author="KING, Jonathan (WHITTINGTON HEALTH NHS TRUST)" w:date="2023-01-06T13:17:00Z"/>
              <w:color w:val="00B050"/>
            </w:rPr>
          </w:rPrChange>
        </w:rPr>
        <w:pPrChange w:id="426" w:author="KING, Jonathan (WHITTINGTON HEALTH NHS TRUST)" w:date="2023-01-06T13:19:00Z">
          <w:pPr>
            <w:spacing w:line="360" w:lineRule="auto"/>
          </w:pPr>
        </w:pPrChange>
      </w:pPr>
      <w:del w:id="427" w:author="KING, Jonathan (WHITTINGTON HEALTH NHS TRUST)" w:date="2023-01-06T13:17:00Z">
        <w:r w:rsidRPr="000414D7" w:rsidDel="000414D7">
          <w:rPr>
            <w:rPrChange w:id="428" w:author="KING, Jonathan (WHITTINGTON HEALTH NHS TRUST)" w:date="2023-01-06T13:19:00Z">
              <w:rPr>
                <w:color w:val="00B050"/>
              </w:rPr>
            </w:rPrChange>
          </w:rPr>
          <w:lastRenderedPageBreak/>
          <w:delText xml:space="preserve">We can also offer you </w:delText>
        </w:r>
        <w:r w:rsidR="0060460F" w:rsidRPr="000414D7" w:rsidDel="000414D7">
          <w:rPr>
            <w:rPrChange w:id="429" w:author="KING, Jonathan (WHITTINGTON HEALTH NHS TRUST)" w:date="2023-01-06T13:19:00Z">
              <w:rPr>
                <w:color w:val="00B050"/>
              </w:rPr>
            </w:rPrChange>
          </w:rPr>
          <w:delText xml:space="preserve">sedation </w:delText>
        </w:r>
        <w:r w:rsidRPr="000414D7" w:rsidDel="000414D7">
          <w:rPr>
            <w:rPrChange w:id="430" w:author="KING, Jonathan (WHITTINGTON HEALTH NHS TRUST)" w:date="2023-01-06T13:19:00Z">
              <w:rPr>
                <w:color w:val="00B050"/>
              </w:rPr>
            </w:rPrChange>
          </w:rPr>
          <w:delText>medications to make you feel more relaxed and sleepy</w:delText>
        </w:r>
        <w:r w:rsidR="00DD1CA4" w:rsidRPr="000414D7" w:rsidDel="000414D7">
          <w:rPr>
            <w:rPrChange w:id="431" w:author="KING, Jonathan (WHITTINGTON HEALTH NHS TRUST)" w:date="2023-01-06T13:19:00Z">
              <w:rPr>
                <w:color w:val="00B050"/>
              </w:rPr>
            </w:rPrChange>
          </w:rPr>
          <w:delText xml:space="preserve"> during the procedure</w:delText>
        </w:r>
        <w:r w:rsidRPr="000414D7" w:rsidDel="000414D7">
          <w:rPr>
            <w:rPrChange w:id="432" w:author="KING, Jonathan (WHITTINGTON HEALTH NHS TRUST)" w:date="2023-01-06T13:19:00Z">
              <w:rPr>
                <w:color w:val="00B050"/>
              </w:rPr>
            </w:rPrChange>
          </w:rPr>
          <w:delText xml:space="preserve">. The medications </w:delText>
        </w:r>
        <w:r w:rsidR="00133750" w:rsidRPr="000414D7" w:rsidDel="000414D7">
          <w:rPr>
            <w:rPrChange w:id="433" w:author="KING, Jonathan (WHITTINGTON HEALTH NHS TRUST)" w:date="2023-01-06T13:19:00Z">
              <w:rPr>
                <w:color w:val="00B050"/>
              </w:rPr>
            </w:rPrChange>
          </w:rPr>
          <w:delText xml:space="preserve">used will be </w:delText>
        </w:r>
        <w:r w:rsidRPr="000414D7" w:rsidDel="000414D7">
          <w:rPr>
            <w:rPrChange w:id="434" w:author="KING, Jonathan (WHITTINGTON HEALTH NHS TRUST)" w:date="2023-01-06T13:19:00Z">
              <w:rPr>
                <w:color w:val="00B050"/>
              </w:rPr>
            </w:rPrChange>
          </w:rPr>
          <w:delText xml:space="preserve">a painkiller and a relaxant which </w:delText>
        </w:r>
        <w:r w:rsidR="00245149" w:rsidRPr="000414D7" w:rsidDel="000414D7">
          <w:rPr>
            <w:rPrChange w:id="435" w:author="KING, Jonathan (WHITTINGTON HEALTH NHS TRUST)" w:date="2023-01-06T13:19:00Z">
              <w:rPr>
                <w:color w:val="00B050"/>
              </w:rPr>
            </w:rPrChange>
          </w:rPr>
          <w:delText xml:space="preserve"> will be given through</w:delText>
        </w:r>
        <w:r w:rsidRPr="000414D7" w:rsidDel="000414D7">
          <w:rPr>
            <w:rPrChange w:id="436" w:author="KING, Jonathan (WHITTINGTON HEALTH NHS TRUST)" w:date="2023-01-06T13:19:00Z">
              <w:rPr>
                <w:color w:val="00B050"/>
              </w:rPr>
            </w:rPrChange>
          </w:rPr>
          <w:delText xml:space="preserve"> a small tube called a cannula in your arm.</w:delText>
        </w:r>
        <w:commentRangeStart w:id="437"/>
        <w:commentRangeStart w:id="438"/>
        <w:r w:rsidRPr="000414D7" w:rsidDel="000414D7">
          <w:rPr>
            <w:rPrChange w:id="439" w:author="KING, Jonathan (WHITTINGTON HEALTH NHS TRUST)" w:date="2023-01-06T13:19:00Z">
              <w:rPr>
                <w:color w:val="00B050"/>
              </w:rPr>
            </w:rPrChange>
          </w:rPr>
          <w:delText xml:space="preserve"> </w:delText>
        </w:r>
        <w:commentRangeEnd w:id="437"/>
        <w:r w:rsidR="00245149" w:rsidRPr="000414D7" w:rsidDel="000414D7">
          <w:rPr>
            <w:rStyle w:val="CommentReference"/>
            <w:rPrChange w:id="440" w:author="KING, Jonathan (WHITTINGTON HEALTH NHS TRUST)" w:date="2023-01-06T13:19:00Z">
              <w:rPr>
                <w:rStyle w:val="CommentReference"/>
                <w:color w:val="00B050"/>
              </w:rPr>
            </w:rPrChange>
          </w:rPr>
          <w:commentReference w:id="437"/>
        </w:r>
        <w:commentRangeEnd w:id="438"/>
        <w:r w:rsidR="00287E63" w:rsidRPr="000414D7" w:rsidDel="000414D7">
          <w:rPr>
            <w:rStyle w:val="CommentReference"/>
            <w:rPrChange w:id="441" w:author="KING, Jonathan (WHITTINGTON HEALTH NHS TRUST)" w:date="2023-01-06T13:19:00Z">
              <w:rPr>
                <w:rStyle w:val="CommentReference"/>
                <w:color w:val="00B050"/>
              </w:rPr>
            </w:rPrChange>
          </w:rPr>
          <w:commentReference w:id="438"/>
        </w:r>
        <w:r w:rsidRPr="000414D7" w:rsidDel="000414D7">
          <w:rPr>
            <w:rPrChange w:id="442" w:author="KING, Jonathan (WHITTINGTON HEALTH NHS TRUST)" w:date="2023-01-06T13:19:00Z">
              <w:rPr>
                <w:color w:val="00B050"/>
              </w:rPr>
            </w:rPrChange>
          </w:rPr>
          <w:delText xml:space="preserve">Some patients fall asleep with these medications although you will still remain alert enough to let the </w:delText>
        </w:r>
        <w:r w:rsidR="00C205B1" w:rsidRPr="000414D7" w:rsidDel="000414D7">
          <w:rPr>
            <w:rPrChange w:id="443" w:author="KING, Jonathan (WHITTINGTON HEALTH NHS TRUST)" w:date="2023-01-06T13:19:00Z">
              <w:rPr>
                <w:color w:val="00B050"/>
              </w:rPr>
            </w:rPrChange>
          </w:rPr>
          <w:delText xml:space="preserve">endoscopist </w:delText>
        </w:r>
        <w:r w:rsidRPr="000414D7" w:rsidDel="000414D7">
          <w:rPr>
            <w:rPrChange w:id="444" w:author="KING, Jonathan (WHITTINGTON HEALTH NHS TRUST)" w:date="2023-01-06T13:19:00Z">
              <w:rPr>
                <w:color w:val="00B050"/>
              </w:rPr>
            </w:rPrChange>
          </w:rPr>
          <w:delText>know if you are uncomfortable or wish to stop. You must have someone with you to take you home if you choose this option and you should also have someone with you at home for 24 hours</w:delText>
        </w:r>
        <w:r w:rsidR="0060460F" w:rsidRPr="000414D7" w:rsidDel="000414D7">
          <w:rPr>
            <w:rPrChange w:id="445" w:author="KING, Jonathan (WHITTINGTON HEALTH NHS TRUST)" w:date="2023-01-06T13:19:00Z">
              <w:rPr>
                <w:color w:val="00B050"/>
              </w:rPr>
            </w:rPrChange>
          </w:rPr>
          <w:delText xml:space="preserve"> after your procedure</w:delText>
        </w:r>
        <w:r w:rsidRPr="000414D7" w:rsidDel="000414D7">
          <w:rPr>
            <w:rPrChange w:id="446" w:author="KING, Jonathan (WHITTINGTON HEALTH NHS TRUST)" w:date="2023-01-06T13:19:00Z">
              <w:rPr>
                <w:color w:val="00B050"/>
              </w:rPr>
            </w:rPrChange>
          </w:rPr>
          <w:delText xml:space="preserve">. If you choose </w:delText>
        </w:r>
        <w:r w:rsidR="0060460F" w:rsidRPr="000414D7" w:rsidDel="000414D7">
          <w:rPr>
            <w:rPrChange w:id="447" w:author="KING, Jonathan (WHITTINGTON HEALTH NHS TRUST)" w:date="2023-01-06T13:19:00Z">
              <w:rPr>
                <w:color w:val="00B050"/>
              </w:rPr>
            </w:rPrChange>
          </w:rPr>
          <w:delText xml:space="preserve">to have </w:delText>
        </w:r>
        <w:r w:rsidRPr="000414D7" w:rsidDel="000414D7">
          <w:rPr>
            <w:rPrChange w:id="448" w:author="KING, Jonathan (WHITTINGTON HEALTH NHS TRUST)" w:date="2023-01-06T13:19:00Z">
              <w:rPr>
                <w:color w:val="00B050"/>
              </w:rPr>
            </w:rPrChange>
          </w:rPr>
          <w:delText xml:space="preserve">sedation </w:delText>
        </w:r>
        <w:r w:rsidR="0060460F" w:rsidRPr="000414D7" w:rsidDel="000414D7">
          <w:rPr>
            <w:rPrChange w:id="449" w:author="KING, Jonathan (WHITTINGTON HEALTH NHS TRUST)" w:date="2023-01-06T13:19:00Z">
              <w:rPr>
                <w:color w:val="00B050"/>
              </w:rPr>
            </w:rPrChange>
          </w:rPr>
          <w:delText xml:space="preserve">medications </w:delText>
        </w:r>
        <w:r w:rsidRPr="000414D7" w:rsidDel="000414D7">
          <w:rPr>
            <w:rPrChange w:id="450" w:author="KING, Jonathan (WHITTINGTON HEALTH NHS TRUST)" w:date="2023-01-06T13:19:00Z">
              <w:rPr>
                <w:color w:val="00B050"/>
              </w:rPr>
            </w:rPrChange>
          </w:rPr>
          <w:delText xml:space="preserve">you will remain </w:delText>
        </w:r>
        <w:r w:rsidR="00245149" w:rsidRPr="000414D7" w:rsidDel="000414D7">
          <w:rPr>
            <w:rPrChange w:id="451" w:author="KING, Jonathan (WHITTINGTON HEALTH NHS TRUST)" w:date="2023-01-06T13:19:00Z">
              <w:rPr>
                <w:color w:val="00B050"/>
              </w:rPr>
            </w:rPrChange>
          </w:rPr>
          <w:delText xml:space="preserve">in the department </w:delText>
        </w:r>
        <w:r w:rsidRPr="000414D7" w:rsidDel="000414D7">
          <w:rPr>
            <w:rPrChange w:id="452" w:author="KING, Jonathan (WHITTINGTON HEALTH NHS TRUST)" w:date="2023-01-06T13:19:00Z">
              <w:rPr>
                <w:color w:val="00B050"/>
              </w:rPr>
            </w:rPrChange>
          </w:rPr>
          <w:delText>for about 45 minutes after</w:delText>
        </w:r>
        <w:r w:rsidR="00245149" w:rsidRPr="000414D7" w:rsidDel="000414D7">
          <w:rPr>
            <w:rPrChange w:id="453" w:author="KING, Jonathan (WHITTINGTON HEALTH NHS TRUST)" w:date="2023-01-06T13:19:00Z">
              <w:rPr>
                <w:color w:val="00B050"/>
              </w:rPr>
            </w:rPrChange>
          </w:rPr>
          <w:delText xml:space="preserve"> the procedure</w:delText>
        </w:r>
        <w:r w:rsidRPr="000414D7" w:rsidDel="000414D7">
          <w:rPr>
            <w:rPrChange w:id="454" w:author="KING, Jonathan (WHITTINGTON HEALTH NHS TRUST)" w:date="2023-01-06T13:19:00Z">
              <w:rPr>
                <w:color w:val="00B050"/>
              </w:rPr>
            </w:rPrChange>
          </w:rPr>
          <w:delText xml:space="preserve"> until the sedation</w:delText>
        </w:r>
        <w:r w:rsidR="00245149" w:rsidRPr="000414D7" w:rsidDel="000414D7">
          <w:rPr>
            <w:rPrChange w:id="455" w:author="KING, Jonathan (WHITTINGTON HEALTH NHS TRUST)" w:date="2023-01-06T13:19:00Z">
              <w:rPr>
                <w:color w:val="00B050"/>
              </w:rPr>
            </w:rPrChange>
          </w:rPr>
          <w:delText xml:space="preserve"> has started</w:delText>
        </w:r>
        <w:r w:rsidRPr="000414D7" w:rsidDel="000414D7">
          <w:rPr>
            <w:rPrChange w:id="456" w:author="KING, Jonathan (WHITTINGTON HEALTH NHS TRUST)" w:date="2023-01-06T13:19:00Z">
              <w:rPr>
                <w:color w:val="00B050"/>
              </w:rPr>
            </w:rPrChange>
          </w:rPr>
          <w:delText xml:space="preserve"> to wear off.</w:delText>
        </w:r>
        <w:r w:rsidR="000A4D82" w:rsidRPr="000414D7" w:rsidDel="000414D7">
          <w:rPr>
            <w:rPrChange w:id="457" w:author="KING, Jonathan (WHITTINGTON HEALTH NHS TRUST)" w:date="2023-01-06T13:19:00Z">
              <w:rPr>
                <w:color w:val="00B050"/>
              </w:rPr>
            </w:rPrChange>
          </w:rPr>
          <w:delText xml:space="preserve"> Sedation is generally safe but in some people it can cause low blood pressure or oxygen levels in the blood to drop. We will monitor these and give you oxygen </w:delText>
        </w:r>
        <w:r w:rsidR="000A4D82" w:rsidRPr="000414D7" w:rsidDel="000414D7">
          <w:rPr>
            <w:rPrChange w:id="458" w:author="KING, Jonathan (WHITTINGTON HEALTH NHS TRUST)" w:date="2023-01-06T13:19:00Z">
              <w:rPr>
                <w:color w:val="00B050"/>
              </w:rPr>
            </w:rPrChange>
          </w:rPr>
          <w:delText>throughout the procedure</w:delText>
        </w:r>
        <w:r w:rsidR="000A4D82" w:rsidRPr="000414D7" w:rsidDel="000414D7">
          <w:rPr>
            <w:rPrChange w:id="459" w:author="KING, Jonathan (WHITTINGTON HEALTH NHS TRUST)" w:date="2023-01-06T13:19:00Z">
              <w:rPr>
                <w:color w:val="00B050"/>
              </w:rPr>
            </w:rPrChange>
          </w:rPr>
          <w:delText>. We can also reverse the effects of the drug if needed.</w:delText>
        </w:r>
      </w:del>
    </w:p>
    <w:p w14:paraId="614BF33E" w14:textId="55410779" w:rsidR="001C74EA" w:rsidRPr="000414D7" w:rsidDel="000414D7" w:rsidRDefault="001C74EA" w:rsidP="000414D7">
      <w:pPr>
        <w:spacing w:line="360" w:lineRule="auto"/>
        <w:rPr>
          <w:del w:id="460" w:author="KING, Jonathan (WHITTINGTON HEALTH NHS TRUST)" w:date="2023-01-06T13:17:00Z"/>
          <w:rPrChange w:id="461" w:author="KING, Jonathan (WHITTINGTON HEALTH NHS TRUST)" w:date="2023-01-06T13:19:00Z">
            <w:rPr>
              <w:del w:id="462" w:author="KING, Jonathan (WHITTINGTON HEALTH NHS TRUST)" w:date="2023-01-06T13:17:00Z"/>
              <w:color w:val="00B050"/>
            </w:rPr>
          </w:rPrChange>
        </w:rPr>
        <w:pPrChange w:id="463" w:author="KING, Jonathan (WHITTINGTON HEALTH NHS TRUST)" w:date="2023-01-06T13:19:00Z">
          <w:pPr>
            <w:spacing w:line="360" w:lineRule="auto"/>
          </w:pPr>
        </w:pPrChange>
      </w:pPr>
      <w:commentRangeStart w:id="464"/>
      <w:commentRangeStart w:id="465"/>
      <w:del w:id="466" w:author="KING, Jonathan (WHITTINGTON HEALTH NHS TRUST)" w:date="2023-01-06T13:17:00Z">
        <w:r w:rsidRPr="000414D7" w:rsidDel="000414D7">
          <w:rPr>
            <w:rPrChange w:id="467" w:author="KING, Jonathan (WHITTINGTON HEALTH NHS TRUST)" w:date="2023-01-06T13:19:00Z">
              <w:rPr>
                <w:color w:val="00B050"/>
              </w:rPr>
            </w:rPrChange>
          </w:rPr>
          <w:delText>Would you like to have sedation?</w:delText>
        </w:r>
        <w:r w:rsidR="00DD1CA4" w:rsidRPr="000414D7" w:rsidDel="000414D7">
          <w:rPr>
            <w:rPrChange w:id="468" w:author="KING, Jonathan (WHITTINGTON HEALTH NHS TRUST)" w:date="2023-01-06T13:19:00Z">
              <w:rPr>
                <w:color w:val="00B050"/>
              </w:rPr>
            </w:rPrChange>
          </w:rPr>
          <w:delText xml:space="preserve"> Press green for yes</w:delText>
        </w:r>
        <w:r w:rsidR="00133750" w:rsidRPr="000414D7" w:rsidDel="000414D7">
          <w:rPr>
            <w:rPrChange w:id="469" w:author="KING, Jonathan (WHITTINGTON HEALTH NHS TRUST)" w:date="2023-01-06T13:19:00Z">
              <w:rPr>
                <w:color w:val="00B050"/>
              </w:rPr>
            </w:rPrChange>
          </w:rPr>
          <w:delText>,</w:delText>
        </w:r>
        <w:r w:rsidR="00DD1CA4" w:rsidRPr="000414D7" w:rsidDel="000414D7">
          <w:rPr>
            <w:rPrChange w:id="470" w:author="KING, Jonathan (WHITTINGTON HEALTH NHS TRUST)" w:date="2023-01-06T13:19:00Z">
              <w:rPr>
                <w:color w:val="00B050"/>
              </w:rPr>
            </w:rPrChange>
          </w:rPr>
          <w:delText xml:space="preserve"> red for no.</w:delText>
        </w:r>
        <w:commentRangeEnd w:id="464"/>
        <w:r w:rsidR="007D6064" w:rsidRPr="000414D7" w:rsidDel="000414D7">
          <w:rPr>
            <w:rStyle w:val="CommentReference"/>
            <w:rPrChange w:id="471" w:author="KING, Jonathan (WHITTINGTON HEALTH NHS TRUST)" w:date="2023-01-06T13:19:00Z">
              <w:rPr>
                <w:rStyle w:val="CommentReference"/>
                <w:color w:val="00B050"/>
              </w:rPr>
            </w:rPrChange>
          </w:rPr>
          <w:commentReference w:id="464"/>
        </w:r>
        <w:commentRangeEnd w:id="465"/>
        <w:r w:rsidR="00287E63" w:rsidRPr="000414D7" w:rsidDel="000414D7">
          <w:rPr>
            <w:rStyle w:val="CommentReference"/>
            <w:rPrChange w:id="472" w:author="KING, Jonathan (WHITTINGTON HEALTH NHS TRUST)" w:date="2023-01-06T13:19:00Z">
              <w:rPr>
                <w:rStyle w:val="CommentReference"/>
                <w:color w:val="00B050"/>
              </w:rPr>
            </w:rPrChange>
          </w:rPr>
          <w:commentReference w:id="465"/>
        </w:r>
        <w:r w:rsidR="00287E63" w:rsidRPr="000414D7" w:rsidDel="000414D7">
          <w:rPr>
            <w:rPrChange w:id="473" w:author="KING, Jonathan (WHITTINGTON HEALTH NHS TRUST)" w:date="2023-01-06T13:19:00Z">
              <w:rPr>
                <w:color w:val="00B050"/>
              </w:rPr>
            </w:rPrChange>
          </w:rPr>
          <w:delText xml:space="preserve"> If you are not sure or have questions then please press the orange button.</w:delText>
        </w:r>
        <w:commentRangeStart w:id="474"/>
        <w:commentRangeEnd w:id="474"/>
        <w:r w:rsidR="00287E63" w:rsidRPr="000414D7" w:rsidDel="000414D7">
          <w:rPr>
            <w:rStyle w:val="CommentReference"/>
            <w:rPrChange w:id="475" w:author="KING, Jonathan (WHITTINGTON HEALTH NHS TRUST)" w:date="2023-01-06T13:19:00Z">
              <w:rPr>
                <w:rStyle w:val="CommentReference"/>
                <w:color w:val="00B050"/>
              </w:rPr>
            </w:rPrChange>
          </w:rPr>
          <w:commentReference w:id="474"/>
        </w:r>
        <w:commentRangeStart w:id="476"/>
        <w:commentRangeEnd w:id="476"/>
        <w:r w:rsidR="00287E63" w:rsidRPr="000414D7" w:rsidDel="000414D7">
          <w:rPr>
            <w:rStyle w:val="CommentReference"/>
            <w:rPrChange w:id="477" w:author="KING, Jonathan (WHITTINGTON HEALTH NHS TRUST)" w:date="2023-01-06T13:19:00Z">
              <w:rPr>
                <w:rStyle w:val="CommentReference"/>
                <w:color w:val="00B050"/>
              </w:rPr>
            </w:rPrChange>
          </w:rPr>
          <w:commentReference w:id="476"/>
        </w:r>
      </w:del>
    </w:p>
    <w:p w14:paraId="39BF8EE1" w14:textId="054D1923" w:rsidR="001C74EA" w:rsidRPr="000414D7" w:rsidDel="000414D7" w:rsidRDefault="001C74EA" w:rsidP="000414D7">
      <w:pPr>
        <w:spacing w:line="360" w:lineRule="auto"/>
        <w:rPr>
          <w:del w:id="478" w:author="KING, Jonathan (WHITTINGTON HEALTH NHS TRUST)" w:date="2023-01-06T13:17:00Z"/>
          <w:rPrChange w:id="479" w:author="KING, Jonathan (WHITTINGTON HEALTH NHS TRUST)" w:date="2023-01-06T13:19:00Z">
            <w:rPr>
              <w:del w:id="480" w:author="KING, Jonathan (WHITTINGTON HEALTH NHS TRUST)" w:date="2023-01-06T13:17:00Z"/>
              <w:color w:val="00B050"/>
            </w:rPr>
          </w:rPrChange>
        </w:rPr>
        <w:pPrChange w:id="481" w:author="KING, Jonathan (WHITTINGTON HEALTH NHS TRUST)" w:date="2023-01-06T13:19:00Z">
          <w:pPr>
            <w:spacing w:line="360" w:lineRule="auto"/>
          </w:pPr>
        </w:pPrChange>
      </w:pPr>
      <w:del w:id="482" w:author="KING, Jonathan (WHITTINGTON HEALTH NHS TRUST)" w:date="2023-01-06T13:17:00Z">
        <w:r w:rsidRPr="000414D7" w:rsidDel="000414D7">
          <w:rPr>
            <w:rPrChange w:id="483" w:author="KING, Jonathan (WHITTINGTON HEALTH NHS TRUST)" w:date="2023-01-06T13:19:00Z">
              <w:rPr>
                <w:color w:val="00B050"/>
              </w:rPr>
            </w:rPrChange>
          </w:rPr>
          <w:delText>Do you have someone collecting you today?</w:delText>
        </w:r>
        <w:r w:rsidR="00DD1CA4" w:rsidRPr="000414D7" w:rsidDel="000414D7">
          <w:rPr>
            <w:rPrChange w:id="484" w:author="KING, Jonathan (WHITTINGTON HEALTH NHS TRUST)" w:date="2023-01-06T13:19:00Z">
              <w:rPr>
                <w:color w:val="00B050"/>
              </w:rPr>
            </w:rPrChange>
          </w:rPr>
          <w:delText xml:space="preserve"> </w:delText>
        </w:r>
        <w:r w:rsidR="00133750" w:rsidRPr="000414D7" w:rsidDel="000414D7">
          <w:rPr>
            <w:rPrChange w:id="485" w:author="KING, Jonathan (WHITTINGTON HEALTH NHS TRUST)" w:date="2023-01-06T13:19:00Z">
              <w:rPr>
                <w:color w:val="00B050"/>
              </w:rPr>
            </w:rPrChange>
          </w:rPr>
          <w:delText>Press green for yes</w:delText>
        </w:r>
        <w:r w:rsidR="00133750" w:rsidRPr="000414D7" w:rsidDel="000414D7">
          <w:rPr>
            <w:rPrChange w:id="486" w:author="KING, Jonathan (WHITTINGTON HEALTH NHS TRUST)" w:date="2023-01-06T13:19:00Z">
              <w:rPr>
                <w:color w:val="00B050"/>
              </w:rPr>
            </w:rPrChange>
          </w:rPr>
          <w:delText>,</w:delText>
        </w:r>
        <w:r w:rsidR="00133750" w:rsidRPr="000414D7" w:rsidDel="000414D7">
          <w:rPr>
            <w:rPrChange w:id="487" w:author="KING, Jonathan (WHITTINGTON HEALTH NHS TRUST)" w:date="2023-01-06T13:19:00Z">
              <w:rPr>
                <w:color w:val="00B050"/>
              </w:rPr>
            </w:rPrChange>
          </w:rPr>
          <w:delText xml:space="preserve"> red for no.</w:delText>
        </w:r>
        <w:commentRangeStart w:id="488"/>
        <w:commentRangeEnd w:id="488"/>
        <w:r w:rsidR="00133750" w:rsidRPr="000414D7" w:rsidDel="000414D7">
          <w:rPr>
            <w:rStyle w:val="CommentReference"/>
            <w:rPrChange w:id="489" w:author="KING, Jonathan (WHITTINGTON HEALTH NHS TRUST)" w:date="2023-01-06T13:19:00Z">
              <w:rPr>
                <w:rStyle w:val="CommentReference"/>
                <w:color w:val="00B050"/>
              </w:rPr>
            </w:rPrChange>
          </w:rPr>
          <w:commentReference w:id="488"/>
        </w:r>
        <w:commentRangeStart w:id="490"/>
        <w:commentRangeEnd w:id="490"/>
        <w:r w:rsidR="00133750" w:rsidRPr="000414D7" w:rsidDel="000414D7">
          <w:rPr>
            <w:rStyle w:val="CommentReference"/>
            <w:rPrChange w:id="491" w:author="KING, Jonathan (WHITTINGTON HEALTH NHS TRUST)" w:date="2023-01-06T13:19:00Z">
              <w:rPr>
                <w:rStyle w:val="CommentReference"/>
                <w:color w:val="00B050"/>
              </w:rPr>
            </w:rPrChange>
          </w:rPr>
          <w:commentReference w:id="490"/>
        </w:r>
        <w:r w:rsidR="00133750" w:rsidRPr="000414D7" w:rsidDel="000414D7">
          <w:rPr>
            <w:rPrChange w:id="492" w:author="KING, Jonathan (WHITTINGTON HEALTH NHS TRUST)" w:date="2023-01-06T13:19:00Z">
              <w:rPr>
                <w:color w:val="00B050"/>
              </w:rPr>
            </w:rPrChange>
          </w:rPr>
          <w:delText xml:space="preserve"> If you are not sure or have questions then please press the orange button.</w:delText>
        </w:r>
        <w:commentRangeStart w:id="493"/>
        <w:commentRangeEnd w:id="493"/>
        <w:r w:rsidR="00133750" w:rsidRPr="000414D7" w:rsidDel="000414D7">
          <w:rPr>
            <w:rStyle w:val="CommentReference"/>
            <w:rPrChange w:id="494" w:author="KING, Jonathan (WHITTINGTON HEALTH NHS TRUST)" w:date="2023-01-06T13:19:00Z">
              <w:rPr>
                <w:rStyle w:val="CommentReference"/>
                <w:color w:val="00B050"/>
              </w:rPr>
            </w:rPrChange>
          </w:rPr>
          <w:commentReference w:id="493"/>
        </w:r>
        <w:commentRangeStart w:id="495"/>
        <w:commentRangeEnd w:id="495"/>
        <w:r w:rsidR="00133750" w:rsidRPr="000414D7" w:rsidDel="000414D7">
          <w:rPr>
            <w:rStyle w:val="CommentReference"/>
            <w:rPrChange w:id="496" w:author="KING, Jonathan (WHITTINGTON HEALTH NHS TRUST)" w:date="2023-01-06T13:19:00Z">
              <w:rPr>
                <w:rStyle w:val="CommentReference"/>
                <w:color w:val="00B050"/>
              </w:rPr>
            </w:rPrChange>
          </w:rPr>
          <w:commentReference w:id="495"/>
        </w:r>
      </w:del>
    </w:p>
    <w:p w14:paraId="10D165CC" w14:textId="51CB2125" w:rsidR="005974AC" w:rsidRPr="000414D7" w:rsidDel="000414D7" w:rsidRDefault="001C74EA" w:rsidP="000414D7">
      <w:pPr>
        <w:spacing w:line="360" w:lineRule="auto"/>
        <w:rPr>
          <w:del w:id="497" w:author="KING, Jonathan (WHITTINGTON HEALTH NHS TRUST)" w:date="2023-01-06T13:17:00Z"/>
          <w:rPrChange w:id="498" w:author="KING, Jonathan (WHITTINGTON HEALTH NHS TRUST)" w:date="2023-01-06T13:19:00Z">
            <w:rPr>
              <w:del w:id="499" w:author="KING, Jonathan (WHITTINGTON HEALTH NHS TRUST)" w:date="2023-01-06T13:17:00Z"/>
              <w:color w:val="00B050"/>
            </w:rPr>
          </w:rPrChange>
        </w:rPr>
        <w:pPrChange w:id="500" w:author="KING, Jonathan (WHITTINGTON HEALTH NHS TRUST)" w:date="2023-01-06T13:19:00Z">
          <w:pPr>
            <w:spacing w:line="360" w:lineRule="auto"/>
          </w:pPr>
        </w:pPrChange>
      </w:pPr>
      <w:del w:id="501" w:author="KING, Jonathan (WHITTINGTON HEALTH NHS TRUST)" w:date="2023-01-06T13:17:00Z">
        <w:r w:rsidRPr="000414D7" w:rsidDel="000414D7">
          <w:rPr>
            <w:rPrChange w:id="502" w:author="KING, Jonathan (WHITTINGTON HEALTH NHS TRUST)" w:date="2023-01-06T13:19:00Z">
              <w:rPr>
                <w:color w:val="00B050"/>
              </w:rPr>
            </w:rPrChange>
          </w:rPr>
          <w:delText>Will you have someone with you for the next 24 hours at home?</w:delText>
        </w:r>
        <w:r w:rsidR="00DD1CA4" w:rsidRPr="000414D7" w:rsidDel="000414D7">
          <w:rPr>
            <w:rPrChange w:id="503" w:author="KING, Jonathan (WHITTINGTON HEALTH NHS TRUST)" w:date="2023-01-06T13:19:00Z">
              <w:rPr>
                <w:color w:val="00B050"/>
              </w:rPr>
            </w:rPrChange>
          </w:rPr>
          <w:delText xml:space="preserve"> </w:delText>
        </w:r>
        <w:r w:rsidR="00133750" w:rsidRPr="000414D7" w:rsidDel="000414D7">
          <w:rPr>
            <w:rPrChange w:id="504" w:author="KING, Jonathan (WHITTINGTON HEALTH NHS TRUST)" w:date="2023-01-06T13:19:00Z">
              <w:rPr>
                <w:color w:val="00B050"/>
              </w:rPr>
            </w:rPrChange>
          </w:rPr>
          <w:delText>Press green for yes, red for no.</w:delText>
        </w:r>
        <w:commentRangeStart w:id="505"/>
        <w:commentRangeEnd w:id="505"/>
        <w:r w:rsidR="00133750" w:rsidRPr="000414D7" w:rsidDel="000414D7">
          <w:rPr>
            <w:rStyle w:val="CommentReference"/>
            <w:rPrChange w:id="506" w:author="KING, Jonathan (WHITTINGTON HEALTH NHS TRUST)" w:date="2023-01-06T13:19:00Z">
              <w:rPr>
                <w:rStyle w:val="CommentReference"/>
                <w:color w:val="00B050"/>
              </w:rPr>
            </w:rPrChange>
          </w:rPr>
          <w:commentReference w:id="505"/>
        </w:r>
        <w:commentRangeStart w:id="507"/>
        <w:commentRangeEnd w:id="507"/>
        <w:r w:rsidR="00133750" w:rsidRPr="000414D7" w:rsidDel="000414D7">
          <w:rPr>
            <w:rStyle w:val="CommentReference"/>
            <w:rPrChange w:id="508" w:author="KING, Jonathan (WHITTINGTON HEALTH NHS TRUST)" w:date="2023-01-06T13:19:00Z">
              <w:rPr>
                <w:rStyle w:val="CommentReference"/>
                <w:color w:val="00B050"/>
              </w:rPr>
            </w:rPrChange>
          </w:rPr>
          <w:commentReference w:id="507"/>
        </w:r>
        <w:r w:rsidR="00133750" w:rsidRPr="000414D7" w:rsidDel="000414D7">
          <w:rPr>
            <w:rPrChange w:id="509" w:author="KING, Jonathan (WHITTINGTON HEALTH NHS TRUST)" w:date="2023-01-06T13:19:00Z">
              <w:rPr>
                <w:color w:val="00B050"/>
              </w:rPr>
            </w:rPrChange>
          </w:rPr>
          <w:delText xml:space="preserve"> If you are not sure or have questions then please press the orange button.</w:delText>
        </w:r>
      </w:del>
    </w:p>
    <w:p w14:paraId="76ACA2B4" w14:textId="4D3A66A5" w:rsidR="5091E00A" w:rsidRPr="000414D7" w:rsidDel="000414D7" w:rsidRDefault="001C74EA" w:rsidP="000414D7">
      <w:pPr>
        <w:spacing w:line="360" w:lineRule="auto"/>
        <w:rPr>
          <w:del w:id="510" w:author="KING, Jonathan (WHITTINGTON HEALTH NHS TRUST)" w:date="2023-01-06T13:17:00Z"/>
        </w:rPr>
        <w:pPrChange w:id="511" w:author="KING, Jonathan (WHITTINGTON HEALTH NHS TRUST)" w:date="2023-01-06T13:19:00Z">
          <w:pPr>
            <w:spacing w:line="360" w:lineRule="auto"/>
          </w:pPr>
        </w:pPrChange>
      </w:pPr>
      <w:del w:id="512" w:author="KING, Jonathan (WHITTINGTON HEALTH NHS TRUST)" w:date="2023-01-06T13:17:00Z">
        <w:r w:rsidRPr="000414D7" w:rsidDel="000414D7">
          <w:rPr>
            <w:rPrChange w:id="513" w:author="KING, Jonathan (WHITTINGTON HEALTH NHS TRUST)" w:date="2023-01-06T13:19:00Z">
              <w:rPr>
                <w:color w:val="00B050"/>
              </w:rPr>
            </w:rPrChange>
          </w:rPr>
          <w:delText>Th</w:delText>
        </w:r>
        <w:r w:rsidR="00610C36" w:rsidRPr="000414D7" w:rsidDel="000414D7">
          <w:rPr>
            <w:rPrChange w:id="514" w:author="KING, Jonathan (WHITTINGTON HEALTH NHS TRUST)" w:date="2023-01-06T13:19:00Z">
              <w:rPr>
                <w:color w:val="00B050"/>
              </w:rPr>
            </w:rPrChange>
          </w:rPr>
          <w:delText>is is a safe, short</w:delText>
        </w:r>
        <w:r w:rsidRPr="000414D7" w:rsidDel="000414D7">
          <w:rPr>
            <w:rPrChange w:id="515" w:author="KING, Jonathan (WHITTINGTON HEALTH NHS TRUST)" w:date="2023-01-06T13:19:00Z">
              <w:rPr>
                <w:color w:val="00B050"/>
              </w:rPr>
            </w:rPrChange>
          </w:rPr>
          <w:delText xml:space="preserve"> procedure and </w:delText>
        </w:r>
        <w:r w:rsidR="00610C36" w:rsidRPr="000414D7" w:rsidDel="000414D7">
          <w:rPr>
            <w:rPrChange w:id="516" w:author="KING, Jonathan (WHITTINGTON HEALTH NHS TRUST)" w:date="2023-01-06T13:19:00Z">
              <w:rPr>
                <w:color w:val="00B050"/>
              </w:rPr>
            </w:rPrChange>
          </w:rPr>
          <w:delText xml:space="preserve">you can </w:delText>
        </w:r>
        <w:r w:rsidRPr="000414D7" w:rsidDel="000414D7">
          <w:rPr>
            <w:rPrChange w:id="517" w:author="KING, Jonathan (WHITTINGTON HEALTH NHS TRUST)" w:date="2023-01-06T13:19:00Z">
              <w:rPr>
                <w:color w:val="00B050"/>
              </w:rPr>
            </w:rPrChange>
          </w:rPr>
          <w:delText>go home afterwards</w:delText>
        </w:r>
        <w:r w:rsidR="00610C36" w:rsidRPr="000414D7" w:rsidDel="000414D7">
          <w:rPr>
            <w:rPrChange w:id="518" w:author="KING, Jonathan (WHITTINGTON HEALTH NHS TRUST)" w:date="2023-01-06T13:19:00Z">
              <w:rPr>
                <w:color w:val="00B050"/>
              </w:rPr>
            </w:rPrChange>
          </w:rPr>
          <w:delText xml:space="preserve">. However, </w:delText>
        </w:r>
        <w:r w:rsidRPr="000414D7" w:rsidDel="000414D7">
          <w:rPr>
            <w:rPrChange w:id="519" w:author="KING, Jonathan (WHITTINGTON HEALTH NHS TRUST)" w:date="2023-01-06T13:19:00Z">
              <w:rPr>
                <w:color w:val="00B050"/>
              </w:rPr>
            </w:rPrChange>
          </w:rPr>
          <w:delText xml:space="preserve">there are some risks associated with </w:delText>
        </w:r>
        <w:r w:rsidR="00610C36" w:rsidRPr="000414D7" w:rsidDel="000414D7">
          <w:rPr>
            <w:rPrChange w:id="520" w:author="KING, Jonathan (WHITTINGTON HEALTH NHS TRUST)" w:date="2023-01-06T13:19:00Z">
              <w:rPr>
                <w:color w:val="00B050"/>
              </w:rPr>
            </w:rPrChange>
          </w:rPr>
          <w:delText>this type of procedure</w:delText>
        </w:r>
        <w:r w:rsidRPr="000414D7" w:rsidDel="000414D7">
          <w:rPr>
            <w:rPrChange w:id="521" w:author="KING, Jonathan (WHITTINGTON HEALTH NHS TRUST)" w:date="2023-01-06T13:19:00Z">
              <w:rPr>
                <w:color w:val="00B050"/>
              </w:rPr>
            </w:rPrChange>
          </w:rPr>
          <w:delText>. We can cause bleeding or a hole in your gut</w:delText>
        </w:r>
        <w:r w:rsidR="00DD1CA4" w:rsidRPr="000414D7" w:rsidDel="000414D7">
          <w:rPr>
            <w:rPrChange w:id="522" w:author="KING, Jonathan (WHITTINGTON HEALTH NHS TRUST)" w:date="2023-01-06T13:19:00Z">
              <w:rPr>
                <w:color w:val="00B050"/>
              </w:rPr>
            </w:rPrChange>
          </w:rPr>
          <w:delText xml:space="preserve"> </w:delText>
        </w:r>
        <w:r w:rsidR="005974AC" w:rsidRPr="000414D7" w:rsidDel="000414D7">
          <w:rPr>
            <w:rPrChange w:id="523" w:author="KING, Jonathan (WHITTINGTON HEALTH NHS TRUST)" w:date="2023-01-06T13:19:00Z">
              <w:rPr>
                <w:color w:val="00B050"/>
              </w:rPr>
            </w:rPrChange>
          </w:rPr>
          <w:delText xml:space="preserve">during the </w:delText>
        </w:r>
        <w:r w:rsidR="00133750" w:rsidRPr="000414D7" w:rsidDel="000414D7">
          <w:rPr>
            <w:rPrChange w:id="524" w:author="KING, Jonathan (WHITTINGTON HEALTH NHS TRUST)" w:date="2023-01-06T13:19:00Z">
              <w:rPr>
                <w:color w:val="00B050"/>
              </w:rPr>
            </w:rPrChange>
          </w:rPr>
          <w:delText>camera test</w:delText>
        </w:r>
        <w:r w:rsidR="00910B0E" w:rsidRPr="000414D7" w:rsidDel="000414D7">
          <w:rPr>
            <w:rPrChange w:id="525" w:author="KING, Jonathan (WHITTINGTON HEALTH NHS TRUST)" w:date="2023-01-06T13:19:00Z">
              <w:rPr>
                <w:color w:val="00B050"/>
              </w:rPr>
            </w:rPrChange>
          </w:rPr>
          <w:delText>.</w:delText>
        </w:r>
        <w:r w:rsidR="00610C36" w:rsidRPr="000414D7" w:rsidDel="000414D7">
          <w:rPr>
            <w:rPrChange w:id="526" w:author="KING, Jonathan (WHITTINGTON HEALTH NHS TRUST)" w:date="2023-01-06T13:19:00Z">
              <w:rPr>
                <w:color w:val="00B050"/>
              </w:rPr>
            </w:rPrChange>
          </w:rPr>
          <w:delText xml:space="preserve"> </w:delText>
        </w:r>
        <w:commentRangeStart w:id="527"/>
        <w:commentRangeStart w:id="528"/>
        <w:commentRangeStart w:id="529"/>
        <w:r w:rsidR="00910B0E" w:rsidRPr="000414D7" w:rsidDel="000414D7">
          <w:rPr>
            <w:rPrChange w:id="530" w:author="KING, Jonathan (WHITTINGTON HEALTH NHS TRUST)" w:date="2023-01-06T13:19:00Z">
              <w:rPr>
                <w:color w:val="00B050"/>
              </w:rPr>
            </w:rPrChange>
          </w:rPr>
          <w:delText xml:space="preserve">If this happens we are able to recognise any bleeding or holes </w:delText>
        </w:r>
        <w:r w:rsidR="00133750" w:rsidRPr="000414D7" w:rsidDel="000414D7">
          <w:rPr>
            <w:rPrChange w:id="531" w:author="KING, Jonathan (WHITTINGTON HEALTH NHS TRUST)" w:date="2023-01-06T13:19:00Z">
              <w:rPr>
                <w:color w:val="00B050"/>
              </w:rPr>
            </w:rPrChange>
          </w:rPr>
          <w:delText xml:space="preserve">immediately </w:delText>
        </w:r>
        <w:r w:rsidR="00910B0E" w:rsidRPr="000414D7" w:rsidDel="000414D7">
          <w:rPr>
            <w:rPrChange w:id="532" w:author="KING, Jonathan (WHITTINGTON HEALTH NHS TRUST)" w:date="2023-01-06T13:19:00Z">
              <w:rPr>
                <w:color w:val="00B050"/>
              </w:rPr>
            </w:rPrChange>
          </w:rPr>
          <w:delText xml:space="preserve">and most of the time treat these </w:delText>
        </w:r>
        <w:r w:rsidR="00133750" w:rsidRPr="000414D7" w:rsidDel="000414D7">
          <w:rPr>
            <w:rPrChange w:id="533" w:author="KING, Jonathan (WHITTINGTON HEALTH NHS TRUST)" w:date="2023-01-06T13:19:00Z">
              <w:rPr>
                <w:color w:val="00B050"/>
              </w:rPr>
            </w:rPrChange>
          </w:rPr>
          <w:delText>during the procedure</w:delText>
        </w:r>
        <w:r w:rsidR="00910B0E" w:rsidRPr="000414D7" w:rsidDel="000414D7">
          <w:rPr>
            <w:rPrChange w:id="534" w:author="KING, Jonathan (WHITTINGTON HEALTH NHS TRUST)" w:date="2023-01-06T13:19:00Z">
              <w:rPr>
                <w:color w:val="00B050"/>
              </w:rPr>
            </w:rPrChange>
          </w:rPr>
          <w:delText xml:space="preserve">. </w:delText>
        </w:r>
        <w:r w:rsidR="0028136F" w:rsidRPr="000414D7" w:rsidDel="000414D7">
          <w:rPr>
            <w:rPrChange w:id="535" w:author="KING, Jonathan (WHITTINGTON HEALTH NHS TRUST)" w:date="2023-01-06T13:19:00Z">
              <w:rPr>
                <w:color w:val="00B050"/>
              </w:rPr>
            </w:rPrChange>
          </w:rPr>
          <w:delText xml:space="preserve">If either of these were to </w:delText>
        </w:r>
        <w:r w:rsidR="00910B0E" w:rsidRPr="000414D7" w:rsidDel="000414D7">
          <w:rPr>
            <w:rPrChange w:id="536" w:author="KING, Jonathan (WHITTINGTON HEALTH NHS TRUST)" w:date="2023-01-06T13:19:00Z">
              <w:rPr>
                <w:color w:val="00B050"/>
              </w:rPr>
            </w:rPrChange>
          </w:rPr>
          <w:delText xml:space="preserve">happen you would </w:delText>
        </w:r>
        <w:r w:rsidR="0028136F" w:rsidRPr="000414D7" w:rsidDel="000414D7">
          <w:rPr>
            <w:rPrChange w:id="537" w:author="KING, Jonathan (WHITTINGTON HEALTH NHS TRUST)" w:date="2023-01-06T13:19:00Z">
              <w:rPr>
                <w:color w:val="00B050"/>
              </w:rPr>
            </w:rPrChange>
          </w:rPr>
          <w:delText xml:space="preserve">most likely </w:delText>
        </w:r>
        <w:r w:rsidR="00910B0E" w:rsidRPr="000414D7" w:rsidDel="000414D7">
          <w:rPr>
            <w:rPrChange w:id="538" w:author="KING, Jonathan (WHITTINGTON HEALTH NHS TRUST)" w:date="2023-01-06T13:19:00Z">
              <w:rPr>
                <w:color w:val="00B050"/>
              </w:rPr>
            </w:rPrChange>
          </w:rPr>
          <w:delText xml:space="preserve">need to stay in hospital </w:delText>
        </w:r>
        <w:commentRangeEnd w:id="527"/>
        <w:r w:rsidR="00910B0E" w:rsidRPr="000414D7" w:rsidDel="000414D7">
          <w:rPr>
            <w:rStyle w:val="CommentReference"/>
            <w:rPrChange w:id="539" w:author="KING, Jonathan (WHITTINGTON HEALTH NHS TRUST)" w:date="2023-01-06T13:19:00Z">
              <w:rPr>
                <w:rStyle w:val="CommentReference"/>
                <w:color w:val="00B050"/>
              </w:rPr>
            </w:rPrChange>
          </w:rPr>
          <w:commentReference w:id="527"/>
        </w:r>
        <w:commentRangeEnd w:id="528"/>
        <w:r w:rsidR="00910B0E" w:rsidRPr="000414D7" w:rsidDel="000414D7">
          <w:rPr>
            <w:rStyle w:val="CommentReference"/>
            <w:rPrChange w:id="540" w:author="KING, Jonathan (WHITTINGTON HEALTH NHS TRUST)" w:date="2023-01-06T13:19:00Z">
              <w:rPr>
                <w:rStyle w:val="CommentReference"/>
                <w:color w:val="00B050"/>
              </w:rPr>
            </w:rPrChange>
          </w:rPr>
          <w:commentReference w:id="528"/>
        </w:r>
        <w:commentRangeEnd w:id="529"/>
        <w:r w:rsidR="0028136F" w:rsidRPr="000414D7" w:rsidDel="000414D7">
          <w:rPr>
            <w:rStyle w:val="CommentReference"/>
            <w:rPrChange w:id="541" w:author="KING, Jonathan (WHITTINGTON HEALTH NHS TRUST)" w:date="2023-01-06T13:19:00Z">
              <w:rPr>
                <w:rStyle w:val="CommentReference"/>
                <w:color w:val="00B050"/>
              </w:rPr>
            </w:rPrChange>
          </w:rPr>
          <w:commentReference w:id="529"/>
        </w:r>
        <w:r w:rsidR="00910B0E" w:rsidRPr="000414D7" w:rsidDel="000414D7">
          <w:rPr>
            <w:rPrChange w:id="542" w:author="KING, Jonathan (WHITTINGTON HEALTH NHS TRUST)" w:date="2023-01-06T13:19:00Z">
              <w:rPr>
                <w:color w:val="00B050"/>
              </w:rPr>
            </w:rPrChange>
          </w:rPr>
          <w:delText>for observation and possibly</w:delText>
        </w:r>
        <w:r w:rsidR="00610C36" w:rsidRPr="000414D7" w:rsidDel="000414D7">
          <w:rPr>
            <w:rPrChange w:id="543" w:author="KING, Jonathan (WHITTINGTON HEALTH NHS TRUST)" w:date="2023-01-06T13:19:00Z">
              <w:rPr>
                <w:color w:val="00B050"/>
              </w:rPr>
            </w:rPrChange>
          </w:rPr>
          <w:delText xml:space="preserve"> </w:delText>
        </w:r>
        <w:r w:rsidR="00133750" w:rsidRPr="000414D7" w:rsidDel="000414D7">
          <w:rPr>
            <w:rPrChange w:id="544" w:author="KING, Jonathan (WHITTINGTON HEALTH NHS TRUST)" w:date="2023-01-06T13:19:00Z">
              <w:rPr>
                <w:color w:val="00B050"/>
              </w:rPr>
            </w:rPrChange>
          </w:rPr>
          <w:delText xml:space="preserve">require </w:delText>
        </w:r>
        <w:r w:rsidR="005974AC" w:rsidRPr="000414D7" w:rsidDel="000414D7">
          <w:rPr>
            <w:rPrChange w:id="545" w:author="KING, Jonathan (WHITTINGTON HEALTH NHS TRUST)" w:date="2023-01-06T13:19:00Z">
              <w:rPr>
                <w:color w:val="00B050"/>
              </w:rPr>
            </w:rPrChange>
          </w:rPr>
          <w:delText>a</w:delText>
        </w:r>
        <w:r w:rsidRPr="000414D7" w:rsidDel="000414D7">
          <w:rPr>
            <w:rPrChange w:id="546" w:author="KING, Jonathan (WHITTINGTON HEALTH NHS TRUST)" w:date="2023-01-06T13:19:00Z">
              <w:rPr>
                <w:color w:val="00B050"/>
              </w:rPr>
            </w:rPrChange>
          </w:rPr>
          <w:delText xml:space="preserve"> blood transfusion</w:delText>
        </w:r>
        <w:r w:rsidR="00910B0E" w:rsidRPr="000414D7" w:rsidDel="000414D7">
          <w:rPr>
            <w:rPrChange w:id="547" w:author="KING, Jonathan (WHITTINGTON HEALTH NHS TRUST)" w:date="2023-01-06T13:19:00Z">
              <w:rPr>
                <w:color w:val="00B050"/>
              </w:rPr>
            </w:rPrChange>
          </w:rPr>
          <w:delText xml:space="preserve">. In very </w:delText>
        </w:r>
        <w:r w:rsidR="0028136F" w:rsidRPr="000414D7" w:rsidDel="000414D7">
          <w:rPr>
            <w:rPrChange w:id="548" w:author="KING, Jonathan (WHITTINGTON HEALTH NHS TRUST)" w:date="2023-01-06T13:19:00Z">
              <w:rPr>
                <w:color w:val="00B050"/>
              </w:rPr>
            </w:rPrChange>
          </w:rPr>
          <w:delText>rare occasions, surgery might also be needed to treat a large hole</w:delText>
        </w:r>
        <w:r w:rsidRPr="000414D7" w:rsidDel="000414D7">
          <w:rPr>
            <w:rPrChange w:id="549" w:author="KING, Jonathan (WHITTINGTON HEALTH NHS TRUST)" w:date="2023-01-06T13:19:00Z">
              <w:rPr>
                <w:color w:val="00B050"/>
              </w:rPr>
            </w:rPrChange>
          </w:rPr>
          <w:delText xml:space="preserve">. </w:delText>
        </w:r>
        <w:commentRangeStart w:id="550"/>
        <w:commentRangeStart w:id="551"/>
        <w:r w:rsidRPr="000414D7" w:rsidDel="000414D7">
          <w:rPr>
            <w:rPrChange w:id="552" w:author="KING, Jonathan (WHITTINGTON HEALTH NHS TRUST)" w:date="2023-01-06T13:19:00Z">
              <w:rPr>
                <w:color w:val="00B050"/>
              </w:rPr>
            </w:rPrChange>
          </w:rPr>
          <w:delText xml:space="preserve">This is extremely </w:delText>
        </w:r>
        <w:r w:rsidR="005F4FE7" w:rsidRPr="000414D7" w:rsidDel="000414D7">
          <w:rPr>
            <w:rPrChange w:id="553" w:author="KING, Jonathan (WHITTINGTON HEALTH NHS TRUST)" w:date="2023-01-06T13:19:00Z">
              <w:rPr>
                <w:color w:val="00B050"/>
              </w:rPr>
            </w:rPrChange>
          </w:rPr>
          <w:delText>uncommon</w:delText>
        </w:r>
        <w:r w:rsidRPr="000414D7" w:rsidDel="000414D7">
          <w:rPr>
            <w:rPrChange w:id="554" w:author="KING, Jonathan (WHITTINGTON HEALTH NHS TRUST)" w:date="2023-01-06T13:19:00Z">
              <w:rPr>
                <w:color w:val="00B050"/>
              </w:rPr>
            </w:rPrChange>
          </w:rPr>
          <w:delText xml:space="preserve"> </w:delText>
        </w:r>
        <w:r w:rsidR="005F4FE7" w:rsidRPr="000414D7" w:rsidDel="000414D7">
          <w:rPr>
            <w:rPrChange w:id="555" w:author="KING, Jonathan (WHITTINGTON HEALTH NHS TRUST)" w:date="2023-01-06T13:19:00Z">
              <w:rPr>
                <w:color w:val="00B050"/>
              </w:rPr>
            </w:rPrChange>
          </w:rPr>
          <w:delText xml:space="preserve">and </w:delText>
        </w:r>
        <w:r w:rsidR="005974AC" w:rsidRPr="000414D7" w:rsidDel="000414D7">
          <w:rPr>
            <w:rPrChange w:id="556" w:author="KING, Jonathan (WHITTINGTON HEALTH NHS TRUST)" w:date="2023-01-06T13:19:00Z">
              <w:rPr>
                <w:color w:val="00B050"/>
              </w:rPr>
            </w:rPrChange>
          </w:rPr>
          <w:delText>we do</w:delText>
        </w:r>
        <w:r w:rsidR="005F4FE7" w:rsidRPr="000414D7" w:rsidDel="000414D7">
          <w:rPr>
            <w:rPrChange w:id="557" w:author="KING, Jonathan (WHITTINGTON HEALTH NHS TRUST)" w:date="2023-01-06T13:19:00Z">
              <w:rPr>
                <w:color w:val="00B050"/>
              </w:rPr>
            </w:rPrChange>
          </w:rPr>
          <w:delText xml:space="preserve"> not expect</w:delText>
        </w:r>
        <w:r w:rsidR="005974AC" w:rsidRPr="000414D7" w:rsidDel="000414D7">
          <w:rPr>
            <w:rPrChange w:id="558" w:author="KING, Jonathan (WHITTINGTON HEALTH NHS TRUST)" w:date="2023-01-06T13:19:00Z">
              <w:rPr>
                <w:color w:val="00B050"/>
              </w:rPr>
            </w:rPrChange>
          </w:rPr>
          <w:delText xml:space="preserve"> this</w:delText>
        </w:r>
        <w:r w:rsidR="005F4FE7" w:rsidRPr="000414D7" w:rsidDel="000414D7">
          <w:rPr>
            <w:rPrChange w:id="559" w:author="KING, Jonathan (WHITTINGTON HEALTH NHS TRUST)" w:date="2023-01-06T13:19:00Z">
              <w:rPr>
                <w:color w:val="00B050"/>
              </w:rPr>
            </w:rPrChange>
          </w:rPr>
          <w:delText xml:space="preserve"> to occur </w:delText>
        </w:r>
        <w:r w:rsidRPr="000414D7" w:rsidDel="000414D7">
          <w:rPr>
            <w:rPrChange w:id="560" w:author="KING, Jonathan (WHITTINGTON HEALTH NHS TRUST)" w:date="2023-01-06T13:19:00Z">
              <w:rPr>
                <w:color w:val="00B050"/>
              </w:rPr>
            </w:rPrChange>
          </w:rPr>
          <w:delText>which is why these tests occur everyday with patients coming in and going home on the same day.</w:delText>
        </w:r>
        <w:commentRangeEnd w:id="550"/>
        <w:r w:rsidR="00960D1B" w:rsidRPr="000414D7" w:rsidDel="000414D7">
          <w:rPr>
            <w:rStyle w:val="CommentReference"/>
            <w:rPrChange w:id="561" w:author="KING, Jonathan (WHITTINGTON HEALTH NHS TRUST)" w:date="2023-01-06T13:19:00Z">
              <w:rPr>
                <w:rStyle w:val="CommentReference"/>
                <w:color w:val="00B050"/>
              </w:rPr>
            </w:rPrChange>
          </w:rPr>
          <w:commentReference w:id="550"/>
        </w:r>
        <w:commentRangeEnd w:id="551"/>
        <w:r w:rsidR="00910B0E" w:rsidRPr="000414D7" w:rsidDel="000414D7">
          <w:rPr>
            <w:rStyle w:val="CommentReference"/>
            <w:rPrChange w:id="562" w:author="KING, Jonathan (WHITTINGTON HEALTH NHS TRUST)" w:date="2023-01-06T13:19:00Z">
              <w:rPr>
                <w:rStyle w:val="CommentReference"/>
                <w:color w:val="00B050"/>
              </w:rPr>
            </w:rPrChange>
          </w:rPr>
          <w:commentReference w:id="551"/>
        </w:r>
      </w:del>
    </w:p>
    <w:p w14:paraId="2C8DE789" w14:textId="2704DC3A" w:rsidR="001C74EA" w:rsidRPr="000414D7" w:rsidDel="000414D7" w:rsidRDefault="005974AC" w:rsidP="000414D7">
      <w:pPr>
        <w:spacing w:line="360" w:lineRule="auto"/>
        <w:rPr>
          <w:del w:id="563" w:author="KING, Jonathan (WHITTINGTON HEALTH NHS TRUST)" w:date="2023-01-06T13:17:00Z"/>
        </w:rPr>
        <w:pPrChange w:id="564" w:author="KING, Jonathan (WHITTINGTON HEALTH NHS TRUST)" w:date="2023-01-06T13:19:00Z">
          <w:pPr>
            <w:spacing w:line="360" w:lineRule="auto"/>
          </w:pPr>
        </w:pPrChange>
      </w:pPr>
      <w:del w:id="565" w:author="KING, Jonathan (WHITTINGTON HEALTH NHS TRUST)" w:date="2023-01-06T13:17:00Z">
        <w:r w:rsidRPr="000414D7" w:rsidDel="000414D7">
          <w:delText>During the OGD, y</w:delText>
        </w:r>
        <w:r w:rsidR="001C74EA" w:rsidRPr="000414D7" w:rsidDel="000414D7">
          <w:delText xml:space="preserve">ou could also vomit </w:delText>
        </w:r>
        <w:r w:rsidR="005F4FE7" w:rsidRPr="000414D7" w:rsidDel="000414D7">
          <w:delText>which is why we have asked you not to eat for 6 hours as this reduces the risk of this</w:delText>
        </w:r>
        <w:r w:rsidRPr="000414D7" w:rsidDel="000414D7">
          <w:delText xml:space="preserve"> happening</w:delText>
        </w:r>
        <w:r w:rsidR="005F4FE7" w:rsidRPr="000414D7" w:rsidDel="000414D7">
          <w:delText xml:space="preserve">. </w:delText>
        </w:r>
        <w:r w:rsidR="00960D1B" w:rsidRPr="000414D7" w:rsidDel="000414D7">
          <w:delText xml:space="preserve">As the </w:delText>
        </w:r>
        <w:r w:rsidR="001C74EA" w:rsidRPr="000414D7" w:rsidDel="000414D7">
          <w:delText>test i</w:delText>
        </w:r>
        <w:r w:rsidR="00960D1B" w:rsidRPr="000414D7" w:rsidDel="000414D7">
          <w:delText>s carried out while</w:delText>
        </w:r>
        <w:r w:rsidR="001C74EA" w:rsidRPr="000414D7" w:rsidDel="000414D7">
          <w:delText xml:space="preserve"> </w:delText>
        </w:r>
        <w:r w:rsidR="005F4FE7" w:rsidRPr="000414D7" w:rsidDel="000414D7">
          <w:delText xml:space="preserve">you </w:delText>
        </w:r>
        <w:r w:rsidR="00960D1B" w:rsidRPr="000414D7" w:rsidDel="000414D7">
          <w:delText xml:space="preserve">are </w:delText>
        </w:r>
        <w:r w:rsidR="005F4FE7" w:rsidRPr="000414D7" w:rsidDel="000414D7">
          <w:delText xml:space="preserve">lying down </w:delText>
        </w:r>
        <w:r w:rsidR="00960D1B" w:rsidRPr="000414D7" w:rsidDel="000414D7">
          <w:delText xml:space="preserve">with </w:delText>
        </w:r>
        <w:r w:rsidR="005F4FE7" w:rsidRPr="000414D7" w:rsidDel="000414D7">
          <w:delText xml:space="preserve">a camera in your mouth, </w:delText>
        </w:r>
        <w:r w:rsidR="00960D1B" w:rsidRPr="000414D7" w:rsidDel="000414D7">
          <w:delText xml:space="preserve">if you </w:delText>
        </w:r>
        <w:r w:rsidR="005F4FE7" w:rsidRPr="000414D7" w:rsidDel="000414D7">
          <w:delText xml:space="preserve">were you to vomit  stomach content </w:delText>
        </w:r>
        <w:r w:rsidR="001C74EA" w:rsidRPr="000414D7" w:rsidDel="000414D7">
          <w:delText xml:space="preserve">could trickle into your lungs causing a chest infection which </w:delText>
        </w:r>
        <w:r w:rsidR="005F4FE7" w:rsidRPr="000414D7" w:rsidDel="000414D7">
          <w:delText>may require</w:delText>
        </w:r>
        <w:r w:rsidR="001C74EA" w:rsidRPr="000414D7" w:rsidDel="000414D7">
          <w:delText xml:space="preserve"> antibiotics or </w:delText>
        </w:r>
        <w:r w:rsidR="00960D1B" w:rsidRPr="000414D7" w:rsidDel="000414D7">
          <w:delText xml:space="preserve">you being admitted to </w:delText>
        </w:r>
        <w:r w:rsidR="001C74EA" w:rsidRPr="000414D7" w:rsidDel="000414D7">
          <w:delText>hospita</w:delText>
        </w:r>
        <w:r w:rsidR="00960D1B" w:rsidRPr="000414D7" w:rsidDel="000414D7">
          <w:delText>l</w:delText>
        </w:r>
        <w:r w:rsidR="001C74EA" w:rsidRPr="000414D7" w:rsidDel="000414D7">
          <w:delText>.</w:delText>
        </w:r>
        <w:r w:rsidR="005F4FE7" w:rsidRPr="000414D7" w:rsidDel="000414D7">
          <w:delText xml:space="preserve"> Again, this is </w:delText>
        </w:r>
        <w:r w:rsidR="002056D0" w:rsidRPr="000414D7" w:rsidDel="000414D7">
          <w:delText>an uncommon complication.</w:delText>
        </w:r>
      </w:del>
    </w:p>
    <w:p w14:paraId="5AF84C75" w14:textId="177C5DA3" w:rsidR="001C74EA" w:rsidRPr="000414D7" w:rsidDel="000414D7" w:rsidRDefault="4863FE55" w:rsidP="000414D7">
      <w:pPr>
        <w:spacing w:line="360" w:lineRule="auto"/>
        <w:rPr>
          <w:del w:id="566" w:author="KING, Jonathan (WHITTINGTON HEALTH NHS TRUST)" w:date="2023-01-06T13:17:00Z"/>
          <w:rPrChange w:id="567" w:author="KING, Jonathan (WHITTINGTON HEALTH NHS TRUST)" w:date="2023-01-06T13:19:00Z">
            <w:rPr>
              <w:del w:id="568" w:author="KING, Jonathan (WHITTINGTON HEALTH NHS TRUST)" w:date="2023-01-06T13:17:00Z"/>
              <w:color w:val="00B050"/>
            </w:rPr>
          </w:rPrChange>
        </w:rPr>
        <w:pPrChange w:id="569" w:author="KING, Jonathan (WHITTINGTON HEALTH NHS TRUST)" w:date="2023-01-06T13:19:00Z">
          <w:pPr>
            <w:spacing w:line="360" w:lineRule="auto"/>
          </w:pPr>
        </w:pPrChange>
      </w:pPr>
      <w:del w:id="570" w:author="KING, Jonathan (WHITTINGTON HEALTH NHS TRUST)" w:date="2023-01-06T13:17:00Z">
        <w:r w:rsidRPr="000414D7" w:rsidDel="000414D7">
          <w:rPr>
            <w:rFonts w:ascii="Calibri" w:eastAsia="Calibri" w:hAnsi="Calibri" w:cs="Calibri"/>
            <w:rPrChange w:id="571" w:author="KING, Jonathan (WHITTINGTON HEALTH NHS TRUST)" w:date="2023-01-06T13:19:00Z">
              <w:rPr>
                <w:rFonts w:ascii="Calibri" w:eastAsia="Calibri" w:hAnsi="Calibri" w:cs="Calibri"/>
                <w:color w:val="00B050"/>
              </w:rPr>
            </w:rPrChange>
          </w:rPr>
          <w:delText>Endoscopy is the gold standard method of finding intestinal abnormalities however, lesions can still be missed despite our best efforts during the procedure</w:delText>
        </w:r>
        <w:r w:rsidR="2A91E5BE" w:rsidRPr="000414D7" w:rsidDel="000414D7">
          <w:rPr>
            <w:rPrChange w:id="572" w:author="KING, Jonathan (WHITTINGTON HEALTH NHS TRUST)" w:date="2023-01-06T13:19:00Z">
              <w:rPr>
                <w:color w:val="00B050"/>
              </w:rPr>
            </w:rPrChange>
          </w:rPr>
          <w:delText xml:space="preserve">. </w:delText>
        </w:r>
      </w:del>
    </w:p>
    <w:p w14:paraId="029A0E9B" w14:textId="0F29BA24" w:rsidR="001C74EA" w:rsidRPr="000414D7" w:rsidDel="000414D7" w:rsidRDefault="001C74EA" w:rsidP="000414D7">
      <w:pPr>
        <w:spacing w:line="360" w:lineRule="auto"/>
        <w:rPr>
          <w:del w:id="573" w:author="KING, Jonathan (WHITTINGTON HEALTH NHS TRUST)" w:date="2023-01-06T13:17:00Z"/>
          <w:rPrChange w:id="574" w:author="KING, Jonathan (WHITTINGTON HEALTH NHS TRUST)" w:date="2023-01-06T13:19:00Z">
            <w:rPr>
              <w:del w:id="575" w:author="KING, Jonathan (WHITTINGTON HEALTH NHS TRUST)" w:date="2023-01-06T13:17:00Z"/>
              <w:color w:val="00B050"/>
            </w:rPr>
          </w:rPrChange>
        </w:rPr>
        <w:pPrChange w:id="576" w:author="KING, Jonathan (WHITTINGTON HEALTH NHS TRUST)" w:date="2023-01-06T13:19:00Z">
          <w:pPr>
            <w:spacing w:line="360" w:lineRule="auto"/>
          </w:pPr>
        </w:pPrChange>
      </w:pPr>
      <w:del w:id="577" w:author="KING, Jonathan (WHITTINGTON HEALTH NHS TRUST)" w:date="2023-01-06T13:17:00Z">
        <w:r w:rsidRPr="000414D7" w:rsidDel="000414D7">
          <w:rPr>
            <w:rPrChange w:id="578" w:author="KING, Jonathan (WHITTINGTON HEALTH NHS TRUST)" w:date="2023-01-06T13:19:00Z">
              <w:rPr>
                <w:color w:val="00B050"/>
              </w:rPr>
            </w:rPrChange>
          </w:rPr>
          <w:lastRenderedPageBreak/>
          <w:delText>Do you understand these risks?</w:delText>
        </w:r>
        <w:r w:rsidR="002056D0" w:rsidRPr="000414D7" w:rsidDel="000414D7">
          <w:rPr>
            <w:rPrChange w:id="579" w:author="KING, Jonathan (WHITTINGTON HEALTH NHS TRUST)" w:date="2023-01-06T13:19:00Z">
              <w:rPr>
                <w:color w:val="00B050"/>
              </w:rPr>
            </w:rPrChange>
          </w:rPr>
          <w:delText xml:space="preserve"> </w:delText>
        </w:r>
        <w:r w:rsidR="000A4D82" w:rsidRPr="000414D7" w:rsidDel="000414D7">
          <w:rPr>
            <w:rPrChange w:id="580" w:author="KING, Jonathan (WHITTINGTON HEALTH NHS TRUST)" w:date="2023-01-06T13:19:00Z">
              <w:rPr>
                <w:color w:val="00B050"/>
              </w:rPr>
            </w:rPrChange>
          </w:rPr>
          <w:delText>Press green for yes, red for no.</w:delText>
        </w:r>
        <w:commentRangeStart w:id="581"/>
        <w:commentRangeEnd w:id="581"/>
        <w:r w:rsidR="000A4D82" w:rsidRPr="000414D7" w:rsidDel="000414D7">
          <w:rPr>
            <w:rStyle w:val="CommentReference"/>
            <w:rPrChange w:id="582" w:author="KING, Jonathan (WHITTINGTON HEALTH NHS TRUST)" w:date="2023-01-06T13:19:00Z">
              <w:rPr>
                <w:rStyle w:val="CommentReference"/>
                <w:color w:val="00B050"/>
              </w:rPr>
            </w:rPrChange>
          </w:rPr>
          <w:commentReference w:id="581"/>
        </w:r>
        <w:commentRangeStart w:id="583"/>
        <w:commentRangeEnd w:id="583"/>
        <w:r w:rsidR="000A4D82" w:rsidRPr="000414D7" w:rsidDel="000414D7">
          <w:rPr>
            <w:rStyle w:val="CommentReference"/>
            <w:rPrChange w:id="584" w:author="KING, Jonathan (WHITTINGTON HEALTH NHS TRUST)" w:date="2023-01-06T13:19:00Z">
              <w:rPr>
                <w:rStyle w:val="CommentReference"/>
                <w:color w:val="00B050"/>
              </w:rPr>
            </w:rPrChange>
          </w:rPr>
          <w:commentReference w:id="583"/>
        </w:r>
        <w:r w:rsidR="000A4D82" w:rsidRPr="000414D7" w:rsidDel="000414D7">
          <w:rPr>
            <w:rPrChange w:id="585" w:author="KING, Jonathan (WHITTINGTON HEALTH NHS TRUST)" w:date="2023-01-06T13:19:00Z">
              <w:rPr>
                <w:color w:val="00B050"/>
              </w:rPr>
            </w:rPrChange>
          </w:rPr>
          <w:delText xml:space="preserve"> If you are not sure or have questions then please press the orange button.</w:delText>
        </w:r>
        <w:commentRangeStart w:id="586"/>
        <w:commentRangeEnd w:id="586"/>
        <w:r w:rsidR="000A4D82" w:rsidRPr="000414D7" w:rsidDel="000414D7">
          <w:rPr>
            <w:rStyle w:val="CommentReference"/>
            <w:rPrChange w:id="587" w:author="KING, Jonathan (WHITTINGTON HEALTH NHS TRUST)" w:date="2023-01-06T13:19:00Z">
              <w:rPr>
                <w:rStyle w:val="CommentReference"/>
                <w:color w:val="00B050"/>
              </w:rPr>
            </w:rPrChange>
          </w:rPr>
          <w:commentReference w:id="586"/>
        </w:r>
        <w:commentRangeStart w:id="588"/>
        <w:commentRangeEnd w:id="588"/>
        <w:r w:rsidR="000A4D82" w:rsidRPr="000414D7" w:rsidDel="000414D7">
          <w:rPr>
            <w:rStyle w:val="CommentReference"/>
            <w:rPrChange w:id="589" w:author="KING, Jonathan (WHITTINGTON HEALTH NHS TRUST)" w:date="2023-01-06T13:19:00Z">
              <w:rPr>
                <w:rStyle w:val="CommentReference"/>
                <w:color w:val="00B050"/>
              </w:rPr>
            </w:rPrChange>
          </w:rPr>
          <w:commentReference w:id="588"/>
        </w:r>
      </w:del>
    </w:p>
    <w:p w14:paraId="06DBFA3F" w14:textId="42989041" w:rsidR="001C74EA" w:rsidRPr="000414D7" w:rsidDel="000414D7" w:rsidRDefault="001C74EA" w:rsidP="000414D7">
      <w:pPr>
        <w:spacing w:line="360" w:lineRule="auto"/>
        <w:rPr>
          <w:del w:id="590" w:author="KING, Jonathan (WHITTINGTON HEALTH NHS TRUST)" w:date="2023-01-06T13:17:00Z"/>
        </w:rPr>
        <w:pPrChange w:id="591" w:author="KING, Jonathan (WHITTINGTON HEALTH NHS TRUST)" w:date="2023-01-06T13:19:00Z">
          <w:pPr>
            <w:spacing w:line="360" w:lineRule="auto"/>
          </w:pPr>
        </w:pPrChange>
      </w:pPr>
      <w:del w:id="592" w:author="KING, Jonathan (WHITTINGTON HEALTH NHS TRUST)" w:date="2023-01-06T13:17:00Z">
        <w:r w:rsidRPr="000414D7" w:rsidDel="000414D7">
          <w:delText xml:space="preserve">The procedure will take about 5-10 minutes from start to finish, </w:delText>
        </w:r>
        <w:commentRangeStart w:id="593"/>
        <w:commentRangeStart w:id="594"/>
        <w:r w:rsidRPr="000414D7" w:rsidDel="000414D7">
          <w:delText>although it can take longer</w:delText>
        </w:r>
        <w:commentRangeEnd w:id="593"/>
        <w:r w:rsidR="00245149" w:rsidRPr="000414D7" w:rsidDel="000414D7">
          <w:rPr>
            <w:rStyle w:val="CommentReference"/>
          </w:rPr>
          <w:commentReference w:id="593"/>
        </w:r>
        <w:commentRangeEnd w:id="594"/>
        <w:r w:rsidR="0028136F" w:rsidRPr="000414D7" w:rsidDel="000414D7">
          <w:rPr>
            <w:rStyle w:val="CommentReference"/>
          </w:rPr>
          <w:commentReference w:id="594"/>
        </w:r>
        <w:r w:rsidRPr="000414D7" w:rsidDel="000414D7">
          <w:delText>,</w:delText>
        </w:r>
        <w:r w:rsidR="00DC6208" w:rsidRPr="000414D7" w:rsidDel="000414D7">
          <w:delText xml:space="preserve"> and you </w:delText>
        </w:r>
        <w:r w:rsidR="000F1A13" w:rsidRPr="000414D7" w:rsidDel="000414D7">
          <w:delText>can</w:delText>
        </w:r>
        <w:r w:rsidR="00DC6208" w:rsidRPr="000414D7" w:rsidDel="000414D7">
          <w:delText xml:space="preserve"> ask the </w:delText>
        </w:r>
        <w:r w:rsidR="00C205B1" w:rsidRPr="000414D7" w:rsidDel="000414D7">
          <w:delText>endoscopist</w:delText>
        </w:r>
        <w:r w:rsidR="00DC6208" w:rsidRPr="000414D7" w:rsidDel="000414D7">
          <w:delText xml:space="preserve"> to stop at any point.</w:delText>
        </w:r>
        <w:r w:rsidR="00F535DE" w:rsidRPr="000414D7" w:rsidDel="000414D7">
          <w:delText xml:space="preserve"> If it is unsafe to continue</w:delText>
        </w:r>
        <w:r w:rsidR="00AB4DFD" w:rsidRPr="000414D7" w:rsidDel="000414D7">
          <w:delText xml:space="preserve"> -</w:delText>
        </w:r>
        <w:r w:rsidR="00F535DE" w:rsidRPr="000414D7" w:rsidDel="000414D7">
          <w:delText xml:space="preserve"> for example </w:delText>
        </w:r>
        <w:r w:rsidR="000F1A13" w:rsidRPr="000414D7" w:rsidDel="000414D7">
          <w:delText xml:space="preserve">if </w:delText>
        </w:r>
        <w:r w:rsidR="00F535DE" w:rsidRPr="000414D7" w:rsidDel="000414D7">
          <w:delText>your stomach is full of food</w:delText>
        </w:r>
        <w:r w:rsidR="00AB4DFD" w:rsidRPr="000414D7" w:rsidDel="000414D7">
          <w:delText xml:space="preserve"> -</w:delText>
        </w:r>
        <w:r w:rsidR="00F535DE" w:rsidRPr="000414D7" w:rsidDel="000414D7">
          <w:delText xml:space="preserve"> then the </w:delText>
        </w:r>
        <w:r w:rsidR="00C205B1" w:rsidRPr="000414D7" w:rsidDel="000414D7">
          <w:delText>endoscopist</w:delText>
        </w:r>
        <w:r w:rsidR="00F535DE" w:rsidRPr="000414D7" w:rsidDel="000414D7">
          <w:delText xml:space="preserve"> may also have to </w:delText>
        </w:r>
        <w:r w:rsidR="000F1A13" w:rsidRPr="000414D7" w:rsidDel="000414D7">
          <w:delText xml:space="preserve">stop </w:delText>
        </w:r>
        <w:r w:rsidR="00F535DE" w:rsidRPr="000414D7" w:rsidDel="000414D7">
          <w:delText>the procedure.</w:delText>
        </w:r>
      </w:del>
    </w:p>
    <w:p w14:paraId="401C0666" w14:textId="003998FE" w:rsidR="001C74EA" w:rsidRPr="000414D7" w:rsidDel="000414D7" w:rsidRDefault="00AB4DFD" w:rsidP="000414D7">
      <w:pPr>
        <w:spacing w:line="360" w:lineRule="auto"/>
        <w:rPr>
          <w:del w:id="595" w:author="KING, Jonathan (WHITTINGTON HEALTH NHS TRUST)" w:date="2023-01-06T13:17:00Z"/>
          <w:rPrChange w:id="596" w:author="KING, Jonathan (WHITTINGTON HEALTH NHS TRUST)" w:date="2023-01-06T13:19:00Z">
            <w:rPr>
              <w:del w:id="597" w:author="KING, Jonathan (WHITTINGTON HEALTH NHS TRUST)" w:date="2023-01-06T13:17:00Z"/>
              <w:color w:val="00B050"/>
            </w:rPr>
          </w:rPrChange>
        </w:rPr>
        <w:pPrChange w:id="598" w:author="KING, Jonathan (WHITTINGTON HEALTH NHS TRUST)" w:date="2023-01-06T13:19:00Z">
          <w:pPr>
            <w:spacing w:line="360" w:lineRule="auto"/>
          </w:pPr>
        </w:pPrChange>
      </w:pPr>
      <w:del w:id="599" w:author="KING, Jonathan (WHITTINGTON HEALTH NHS TRUST)" w:date="2023-01-06T13:17:00Z">
        <w:r w:rsidRPr="000414D7" w:rsidDel="000414D7">
          <w:rPr>
            <w:rPrChange w:id="600" w:author="KING, Jonathan (WHITTINGTON HEALTH NHS TRUST)" w:date="2023-01-06T13:19:00Z">
              <w:rPr>
                <w:color w:val="00B050"/>
              </w:rPr>
            </w:rPrChange>
          </w:rPr>
          <w:delText>Before we proceed, d</w:delText>
        </w:r>
        <w:r w:rsidR="001C74EA" w:rsidRPr="000414D7" w:rsidDel="000414D7">
          <w:rPr>
            <w:rPrChange w:id="601" w:author="KING, Jonathan (WHITTINGTON HEALTH NHS TRUST)" w:date="2023-01-06T13:19:00Z">
              <w:rPr>
                <w:color w:val="00B050"/>
              </w:rPr>
            </w:rPrChange>
          </w:rPr>
          <w:delText xml:space="preserve">o you have anything </w:delText>
        </w:r>
        <w:r w:rsidRPr="000414D7" w:rsidDel="000414D7">
          <w:rPr>
            <w:rPrChange w:id="602" w:author="KING, Jonathan (WHITTINGTON HEALTH NHS TRUST)" w:date="2023-01-06T13:19:00Z">
              <w:rPr>
                <w:color w:val="00B050"/>
              </w:rPr>
            </w:rPrChange>
          </w:rPr>
          <w:delText xml:space="preserve">more </w:delText>
        </w:r>
        <w:r w:rsidR="001C74EA" w:rsidRPr="000414D7" w:rsidDel="000414D7">
          <w:rPr>
            <w:rPrChange w:id="603" w:author="KING, Jonathan (WHITTINGTON HEALTH NHS TRUST)" w:date="2023-01-06T13:19:00Z">
              <w:rPr>
                <w:color w:val="00B050"/>
              </w:rPr>
            </w:rPrChange>
          </w:rPr>
          <w:delText>you would like to ask?</w:delText>
        </w:r>
        <w:r w:rsidR="002056D0" w:rsidRPr="000414D7" w:rsidDel="000414D7">
          <w:rPr>
            <w:rPrChange w:id="604" w:author="KING, Jonathan (WHITTINGTON HEALTH NHS TRUST)" w:date="2023-01-06T13:19:00Z">
              <w:rPr>
                <w:color w:val="00B050"/>
              </w:rPr>
            </w:rPrChange>
          </w:rPr>
          <w:delText xml:space="preserve"> Press green for yes and red for no.</w:delText>
        </w:r>
      </w:del>
    </w:p>
    <w:p w14:paraId="0E2E43C9" w14:textId="2E45CDA1" w:rsidR="001C74EA" w:rsidRPr="000414D7" w:rsidDel="000414D7" w:rsidRDefault="001C74EA" w:rsidP="000414D7">
      <w:pPr>
        <w:spacing w:line="360" w:lineRule="auto"/>
        <w:rPr>
          <w:del w:id="605" w:author="KING, Jonathan (WHITTINGTON HEALTH NHS TRUST)" w:date="2023-01-06T13:17:00Z"/>
          <w:rPrChange w:id="606" w:author="KING, Jonathan (WHITTINGTON HEALTH NHS TRUST)" w:date="2023-01-06T13:19:00Z">
            <w:rPr>
              <w:del w:id="607" w:author="KING, Jonathan (WHITTINGTON HEALTH NHS TRUST)" w:date="2023-01-06T13:17:00Z"/>
              <w:color w:val="00B050"/>
            </w:rPr>
          </w:rPrChange>
        </w:rPr>
        <w:pPrChange w:id="608" w:author="KING, Jonathan (WHITTINGTON HEALTH NHS TRUST)" w:date="2023-01-06T13:19:00Z">
          <w:pPr>
            <w:spacing w:line="360" w:lineRule="auto"/>
          </w:pPr>
        </w:pPrChange>
      </w:pPr>
      <w:del w:id="609" w:author="KING, Jonathan (WHITTINGTON HEALTH NHS TRUST)" w:date="2023-01-06T13:17:00Z">
        <w:r w:rsidRPr="000414D7" w:rsidDel="000414D7">
          <w:rPr>
            <w:rPrChange w:id="610" w:author="KING, Jonathan (WHITTINGTON HEALTH NHS TRUST)" w:date="2023-01-06T13:19:00Z">
              <w:rPr>
                <w:color w:val="00B050"/>
              </w:rPr>
            </w:rPrChange>
          </w:rPr>
          <w:delText xml:space="preserve">Thank you, </w:delText>
        </w:r>
        <w:r w:rsidR="000F1A13" w:rsidRPr="000414D7" w:rsidDel="000414D7">
          <w:rPr>
            <w:rPrChange w:id="611" w:author="KING, Jonathan (WHITTINGTON HEALTH NHS TRUST)" w:date="2023-01-06T13:19:00Z">
              <w:rPr>
                <w:color w:val="00B050"/>
              </w:rPr>
            </w:rPrChange>
          </w:rPr>
          <w:delText xml:space="preserve">please </w:delText>
        </w:r>
        <w:r w:rsidRPr="000414D7" w:rsidDel="000414D7">
          <w:rPr>
            <w:rPrChange w:id="612" w:author="KING, Jonathan (WHITTINGTON HEALTH NHS TRUST)" w:date="2023-01-06T13:19:00Z">
              <w:rPr>
                <w:color w:val="00B050"/>
              </w:rPr>
            </w:rPrChange>
          </w:rPr>
          <w:delText xml:space="preserve">give the tablet back to your doctor </w:delText>
        </w:r>
        <w:r w:rsidR="00AB4DFD" w:rsidRPr="000414D7" w:rsidDel="000414D7">
          <w:rPr>
            <w:rPrChange w:id="613" w:author="KING, Jonathan (WHITTINGTON HEALTH NHS TRUST)" w:date="2023-01-06T13:19:00Z">
              <w:rPr>
                <w:color w:val="00B050"/>
              </w:rPr>
            </w:rPrChange>
          </w:rPr>
          <w:delText>or nurse. If you have agreed to the procedure, please</w:delText>
        </w:r>
        <w:r w:rsidRPr="000414D7" w:rsidDel="000414D7">
          <w:rPr>
            <w:rPrChange w:id="614" w:author="KING, Jonathan (WHITTINGTON HEALTH NHS TRUST)" w:date="2023-01-06T13:19:00Z">
              <w:rPr>
                <w:color w:val="00B050"/>
              </w:rPr>
            </w:rPrChange>
          </w:rPr>
          <w:delText xml:space="preserve"> sign the form </w:delText>
        </w:r>
        <w:r w:rsidR="00AB4DFD" w:rsidRPr="000414D7" w:rsidDel="000414D7">
          <w:rPr>
            <w:rPrChange w:id="615" w:author="KING, Jonathan (WHITTINGTON HEALTH NHS TRUST)" w:date="2023-01-06T13:19:00Z">
              <w:rPr>
                <w:color w:val="00B050"/>
              </w:rPr>
            </w:rPrChange>
          </w:rPr>
          <w:delText xml:space="preserve">given to you. </w:delText>
        </w:r>
        <w:r w:rsidR="000F1A13" w:rsidRPr="000414D7" w:rsidDel="000414D7">
          <w:rPr>
            <w:rPrChange w:id="616" w:author="KING, Jonathan (WHITTINGTON HEALTH NHS TRUST)" w:date="2023-01-06T13:19:00Z">
              <w:rPr>
                <w:color w:val="00B050"/>
              </w:rPr>
            </w:rPrChange>
          </w:rPr>
          <w:delText>If</w:delText>
        </w:r>
        <w:r w:rsidR="00DC6208" w:rsidRPr="000414D7" w:rsidDel="000414D7">
          <w:rPr>
            <w:rPrChange w:id="617" w:author="KING, Jonathan (WHITTINGTON HEALTH NHS TRUST)" w:date="2023-01-06T13:19:00Z">
              <w:rPr>
                <w:color w:val="00B050"/>
              </w:rPr>
            </w:rPrChange>
          </w:rPr>
          <w:delText xml:space="preserve"> you have further questions</w:delText>
        </w:r>
        <w:r w:rsidR="000F1A13" w:rsidRPr="000414D7" w:rsidDel="000414D7">
          <w:rPr>
            <w:rPrChange w:id="618" w:author="KING, Jonathan (WHITTINGTON HEALTH NHS TRUST)" w:date="2023-01-06T13:19:00Z">
              <w:rPr>
                <w:color w:val="00B050"/>
              </w:rPr>
            </w:rPrChange>
          </w:rPr>
          <w:delText>, do not sign the form</w:delText>
        </w:r>
        <w:r w:rsidR="00AB4DFD" w:rsidRPr="000414D7" w:rsidDel="000414D7">
          <w:rPr>
            <w:rPrChange w:id="619" w:author="KING, Jonathan (WHITTINGTON HEALTH NHS TRUST)" w:date="2023-01-06T13:19:00Z">
              <w:rPr>
                <w:color w:val="00B050"/>
              </w:rPr>
            </w:rPrChange>
          </w:rPr>
          <w:delText xml:space="preserve"> until an interpreter has been called</w:delText>
        </w:r>
        <w:r w:rsidR="005472CA" w:rsidRPr="000414D7" w:rsidDel="000414D7">
          <w:rPr>
            <w:rPrChange w:id="620" w:author="KING, Jonathan (WHITTINGTON HEALTH NHS TRUST)" w:date="2023-01-06T13:19:00Z">
              <w:rPr>
                <w:color w:val="00B050"/>
              </w:rPr>
            </w:rPrChange>
          </w:rPr>
          <w:delText>.</w:delText>
        </w:r>
      </w:del>
    </w:p>
    <w:p w14:paraId="1FEB297F" w14:textId="46EE6D7C" w:rsidR="00AB4DFD" w:rsidRPr="000414D7" w:rsidDel="000414D7" w:rsidRDefault="00AB4DFD" w:rsidP="000414D7">
      <w:pPr>
        <w:spacing w:line="360" w:lineRule="auto"/>
        <w:rPr>
          <w:del w:id="621" w:author="KING, Jonathan (WHITTINGTON HEALTH NHS TRUST)" w:date="2023-01-06T13:17:00Z"/>
        </w:rPr>
        <w:pPrChange w:id="622" w:author="KING, Jonathan (WHITTINGTON HEALTH NHS TRUST)" w:date="2023-01-06T13:19:00Z">
          <w:pPr>
            <w:spacing w:line="360" w:lineRule="auto"/>
          </w:pPr>
        </w:pPrChange>
      </w:pPr>
      <w:del w:id="623" w:author="KING, Jonathan (WHITTINGTON HEALTH NHS TRUST)" w:date="2023-01-06T13:17:00Z">
        <w:r w:rsidRPr="000414D7" w:rsidDel="000414D7">
          <w:br w:type="page"/>
        </w:r>
      </w:del>
    </w:p>
    <w:p w14:paraId="536EA65D" w14:textId="4CBE0724" w:rsidR="0014016A" w:rsidRPr="000414D7" w:rsidDel="000414D7" w:rsidRDefault="0014016A" w:rsidP="000414D7">
      <w:pPr>
        <w:spacing w:line="360" w:lineRule="auto"/>
        <w:rPr>
          <w:del w:id="624" w:author="KING, Jonathan (WHITTINGTON HEALTH NHS TRUST)" w:date="2023-01-06T13:17:00Z"/>
          <w:b/>
          <w:bCs/>
        </w:rPr>
        <w:pPrChange w:id="625" w:author="KING, Jonathan (WHITTINGTON HEALTH NHS TRUST)" w:date="2023-01-06T13:19:00Z">
          <w:pPr>
            <w:spacing w:line="360" w:lineRule="auto"/>
          </w:pPr>
        </w:pPrChange>
      </w:pPr>
      <w:del w:id="626" w:author="KING, Jonathan (WHITTINGTON HEALTH NHS TRUST)" w:date="2023-01-06T13:17:00Z">
        <w:r w:rsidRPr="000414D7" w:rsidDel="000414D7">
          <w:rPr>
            <w:b/>
            <w:bCs/>
          </w:rPr>
          <w:lastRenderedPageBreak/>
          <w:delText xml:space="preserve">Script number </w:delText>
        </w:r>
        <w:r w:rsidR="005D31B1" w:rsidRPr="000414D7" w:rsidDel="000414D7">
          <w:rPr>
            <w:b/>
            <w:bCs/>
          </w:rPr>
          <w:delText>2</w:delText>
        </w:r>
        <w:r w:rsidRPr="000414D7" w:rsidDel="000414D7">
          <w:rPr>
            <w:b/>
            <w:bCs/>
          </w:rPr>
          <w:delText xml:space="preserve">: Consenting for </w:delText>
        </w:r>
        <w:r w:rsidR="005D31B1" w:rsidRPr="000414D7" w:rsidDel="000414D7">
          <w:rPr>
            <w:b/>
            <w:bCs/>
          </w:rPr>
          <w:delText>flexible sigmoidoscopy</w:delText>
        </w:r>
      </w:del>
    </w:p>
    <w:p w14:paraId="6616595F" w14:textId="0C74189D" w:rsidR="0014016A" w:rsidRPr="000414D7" w:rsidDel="000414D7" w:rsidRDefault="00A94560" w:rsidP="000414D7">
      <w:pPr>
        <w:spacing w:line="360" w:lineRule="auto"/>
        <w:rPr>
          <w:del w:id="627" w:author="KING, Jonathan (WHITTINGTON HEALTH NHS TRUST)" w:date="2023-01-06T13:17:00Z"/>
          <w:rPrChange w:id="628" w:author="KING, Jonathan (WHITTINGTON HEALTH NHS TRUST)" w:date="2023-01-06T13:19:00Z">
            <w:rPr>
              <w:del w:id="629" w:author="KING, Jonathan (WHITTINGTON HEALTH NHS TRUST)" w:date="2023-01-06T13:17:00Z"/>
              <w:color w:val="00B050"/>
            </w:rPr>
          </w:rPrChange>
        </w:rPr>
        <w:pPrChange w:id="630" w:author="KING, Jonathan (WHITTINGTON HEALTH NHS TRUST)" w:date="2023-01-06T13:19:00Z">
          <w:pPr>
            <w:spacing w:line="360" w:lineRule="auto"/>
          </w:pPr>
        </w:pPrChange>
      </w:pPr>
      <w:del w:id="631" w:author="KING, Jonathan (WHITTINGTON HEALTH NHS TRUST)" w:date="2023-01-06T13:17:00Z">
        <w:r w:rsidRPr="000414D7" w:rsidDel="000414D7">
          <w:delText>“</w:delText>
        </w:r>
        <w:r w:rsidR="006E0DA7" w:rsidRPr="000414D7" w:rsidDel="000414D7">
          <w:rPr>
            <w:rPrChange w:id="632" w:author="KING, Jonathan (WHITTINGTON HEALTH NHS TRUST)" w:date="2023-01-06T13:19:00Z">
              <w:rPr>
                <w:color w:val="00B050"/>
              </w:rPr>
            </w:rPrChange>
          </w:rPr>
          <w:delText xml:space="preserve">Hello, I am </w:delText>
        </w:r>
        <w:commentRangeStart w:id="633"/>
        <w:r w:rsidR="006E0DA7" w:rsidRPr="000414D7" w:rsidDel="000414D7">
          <w:rPr>
            <w:rPrChange w:id="634" w:author="KING, Jonathan (WHITTINGTON HEALTH NHS TRUST)" w:date="2023-01-06T13:19:00Z">
              <w:rPr>
                <w:color w:val="00B050"/>
              </w:rPr>
            </w:rPrChange>
          </w:rPr>
          <w:delText xml:space="preserve">a gastroenterology doctor </w:delText>
        </w:r>
        <w:commentRangeEnd w:id="633"/>
        <w:r w:rsidR="006E0DA7" w:rsidRPr="000414D7" w:rsidDel="000414D7">
          <w:rPr>
            <w:rStyle w:val="CommentReference"/>
            <w:rPrChange w:id="635" w:author="KING, Jonathan (WHITTINGTON HEALTH NHS TRUST)" w:date="2023-01-06T13:19:00Z">
              <w:rPr>
                <w:rStyle w:val="CommentReference"/>
                <w:color w:val="00B050"/>
              </w:rPr>
            </w:rPrChange>
          </w:rPr>
          <w:commentReference w:id="633"/>
        </w:r>
        <w:r w:rsidR="006E0DA7" w:rsidRPr="000414D7" w:rsidDel="000414D7">
          <w:rPr>
            <w:rPrChange w:id="636" w:author="KING, Jonathan (WHITTINGTON HEALTH NHS TRUST)" w:date="2023-01-06T13:19:00Z">
              <w:rPr>
                <w:color w:val="00B050"/>
              </w:rPr>
            </w:rPrChange>
          </w:rPr>
          <w:delText xml:space="preserve">and endoscopist. I will now explain to you the </w:delText>
        </w:r>
        <w:commentRangeStart w:id="637"/>
        <w:commentRangeStart w:id="638"/>
        <w:r w:rsidR="006E0DA7" w:rsidRPr="000414D7" w:rsidDel="000414D7">
          <w:rPr>
            <w:rPrChange w:id="639" w:author="KING, Jonathan (WHITTINGTON HEALTH NHS TRUST)" w:date="2023-01-06T13:19:00Z">
              <w:rPr>
                <w:color w:val="00B050"/>
              </w:rPr>
            </w:rPrChange>
          </w:rPr>
          <w:delText>procedure you are about to have</w:delText>
        </w:r>
        <w:commentRangeEnd w:id="637"/>
        <w:r w:rsidR="006E0DA7" w:rsidRPr="000414D7" w:rsidDel="000414D7">
          <w:rPr>
            <w:rStyle w:val="CommentReference"/>
            <w:rPrChange w:id="640" w:author="KING, Jonathan (WHITTINGTON HEALTH NHS TRUST)" w:date="2023-01-06T13:19:00Z">
              <w:rPr>
                <w:rStyle w:val="CommentReference"/>
                <w:color w:val="00B050"/>
              </w:rPr>
            </w:rPrChange>
          </w:rPr>
          <w:commentReference w:id="637"/>
        </w:r>
        <w:commentRangeEnd w:id="638"/>
        <w:r w:rsidR="006E0DA7" w:rsidRPr="000414D7" w:rsidDel="000414D7">
          <w:rPr>
            <w:rStyle w:val="CommentReference"/>
            <w:rPrChange w:id="641" w:author="KING, Jonathan (WHITTINGTON HEALTH NHS TRUST)" w:date="2023-01-06T13:19:00Z">
              <w:rPr>
                <w:rStyle w:val="CommentReference"/>
                <w:color w:val="00B050"/>
              </w:rPr>
            </w:rPrChange>
          </w:rPr>
          <w:commentReference w:id="638"/>
        </w:r>
        <w:r w:rsidR="006E0DA7" w:rsidRPr="000414D7" w:rsidDel="000414D7">
          <w:rPr>
            <w:rPrChange w:id="642" w:author="KING, Jonathan (WHITTINGTON HEALTH NHS TRUST)" w:date="2023-01-06T13:19:00Z">
              <w:rPr>
                <w:color w:val="00B050"/>
              </w:rPr>
            </w:rPrChange>
          </w:rPr>
          <w:delText>. During this video I will also ask you a number of questions to ensure that you have understood the information that I am giving. Please answer any questions by selecting the green button for ‘yes’ or the red button for ‘no’</w:delText>
        </w:r>
        <w:commentRangeStart w:id="643"/>
        <w:commentRangeStart w:id="644"/>
        <w:commentRangeStart w:id="645"/>
        <w:r w:rsidR="006E0DA7" w:rsidRPr="000414D7" w:rsidDel="000414D7">
          <w:rPr>
            <w:rPrChange w:id="646" w:author="KING, Jonathan (WHITTINGTON HEALTH NHS TRUST)" w:date="2023-01-06T13:19:00Z">
              <w:rPr>
                <w:color w:val="00B050"/>
              </w:rPr>
            </w:rPrChange>
          </w:rPr>
          <w:delText>. There may also be an orange button at times. Press this button if you are ever unsure or have questions you wish to ask about the question being asked. The buttons</w:delText>
        </w:r>
        <w:commentRangeEnd w:id="643"/>
        <w:r w:rsidR="006E0DA7" w:rsidRPr="000414D7" w:rsidDel="000414D7">
          <w:rPr>
            <w:rStyle w:val="CommentReference"/>
            <w:rPrChange w:id="647" w:author="KING, Jonathan (WHITTINGTON HEALTH NHS TRUST)" w:date="2023-01-06T13:19:00Z">
              <w:rPr>
                <w:rStyle w:val="CommentReference"/>
                <w:color w:val="00B050"/>
              </w:rPr>
            </w:rPrChange>
          </w:rPr>
          <w:commentReference w:id="643"/>
        </w:r>
        <w:commentRangeEnd w:id="644"/>
        <w:r w:rsidR="006E0DA7" w:rsidRPr="000414D7" w:rsidDel="000414D7">
          <w:rPr>
            <w:rStyle w:val="CommentReference"/>
            <w:rPrChange w:id="648" w:author="KING, Jonathan (WHITTINGTON HEALTH NHS TRUST)" w:date="2023-01-06T13:19:00Z">
              <w:rPr>
                <w:rStyle w:val="CommentReference"/>
                <w:color w:val="00B050"/>
              </w:rPr>
            </w:rPrChange>
          </w:rPr>
          <w:commentReference w:id="644"/>
        </w:r>
        <w:commentRangeEnd w:id="645"/>
        <w:r w:rsidR="006E0DA7" w:rsidRPr="000414D7" w:rsidDel="000414D7">
          <w:rPr>
            <w:rStyle w:val="CommentReference"/>
            <w:rPrChange w:id="649" w:author="KING, Jonathan (WHITTINGTON HEALTH NHS TRUST)" w:date="2023-01-06T13:19:00Z">
              <w:rPr>
                <w:rStyle w:val="CommentReference"/>
                <w:color w:val="00B050"/>
              </w:rPr>
            </w:rPrChange>
          </w:rPr>
          <w:commentReference w:id="645"/>
        </w:r>
        <w:r w:rsidR="006E0DA7" w:rsidRPr="000414D7" w:rsidDel="000414D7">
          <w:rPr>
            <w:rPrChange w:id="650" w:author="KING, Jonathan (WHITTINGTON HEALTH NHS TRUST)" w:date="2023-01-06T13:19:00Z">
              <w:rPr>
                <w:color w:val="00B050"/>
              </w:rPr>
            </w:rPrChange>
          </w:rPr>
          <w:delText xml:space="preserve"> will appear on the screen when I ask my questions. All your answers will be shared with your doctor </w:delText>
        </w:r>
        <w:r w:rsidR="006E0DA7" w:rsidRPr="000414D7" w:rsidDel="000414D7">
          <w:rPr>
            <w:rPrChange w:id="651" w:author="KING, Jonathan (WHITTINGTON HEALTH NHS TRUST)" w:date="2023-01-06T13:19:00Z">
              <w:rPr>
                <w:color w:val="00B050"/>
              </w:rPr>
            </w:rPrChange>
          </w:rPr>
          <w:delText xml:space="preserve">or nurse </w:delText>
        </w:r>
        <w:r w:rsidR="006E0DA7" w:rsidRPr="000414D7" w:rsidDel="000414D7">
          <w:rPr>
            <w:rPrChange w:id="652" w:author="KING, Jonathan (WHITTINGTON HEALTH NHS TRUST)" w:date="2023-01-06T13:19:00Z">
              <w:rPr>
                <w:color w:val="00B050"/>
              </w:rPr>
            </w:rPrChange>
          </w:rPr>
          <w:delText xml:space="preserve">so they know that you have understood the information, </w:delText>
        </w:r>
        <w:commentRangeStart w:id="653"/>
        <w:commentRangeStart w:id="654"/>
        <w:r w:rsidR="006E0DA7" w:rsidRPr="000414D7" w:rsidDel="000414D7">
          <w:rPr>
            <w:rPrChange w:id="655" w:author="KING, Jonathan (WHITTINGTON HEALTH NHS TRUST)" w:date="2023-01-06T13:19:00Z">
              <w:rPr>
                <w:color w:val="00B050"/>
              </w:rPr>
            </w:rPrChange>
          </w:rPr>
          <w:delText xml:space="preserve">what your preference are </w:delText>
        </w:r>
        <w:commentRangeEnd w:id="653"/>
        <w:r w:rsidR="006E0DA7" w:rsidRPr="000414D7" w:rsidDel="000414D7">
          <w:rPr>
            <w:rStyle w:val="CommentReference"/>
            <w:rPrChange w:id="656" w:author="KING, Jonathan (WHITTINGTON HEALTH NHS TRUST)" w:date="2023-01-06T13:19:00Z">
              <w:rPr>
                <w:rStyle w:val="CommentReference"/>
                <w:color w:val="00B050"/>
              </w:rPr>
            </w:rPrChange>
          </w:rPr>
          <w:commentReference w:id="653"/>
        </w:r>
        <w:commentRangeEnd w:id="654"/>
        <w:r w:rsidR="006E0DA7" w:rsidRPr="000414D7" w:rsidDel="000414D7">
          <w:rPr>
            <w:rStyle w:val="CommentReference"/>
            <w:rPrChange w:id="657" w:author="KING, Jonathan (WHITTINGTON HEALTH NHS TRUST)" w:date="2023-01-06T13:19:00Z">
              <w:rPr>
                <w:rStyle w:val="CommentReference"/>
                <w:color w:val="00B050"/>
              </w:rPr>
            </w:rPrChange>
          </w:rPr>
          <w:commentReference w:id="654"/>
        </w:r>
        <w:r w:rsidR="006E0DA7" w:rsidRPr="000414D7" w:rsidDel="000414D7">
          <w:rPr>
            <w:rPrChange w:id="658" w:author="KING, Jonathan (WHITTINGTON HEALTH NHS TRUST)" w:date="2023-01-06T13:19:00Z">
              <w:rPr>
                <w:color w:val="00B050"/>
              </w:rPr>
            </w:rPrChange>
          </w:rPr>
          <w:delText xml:space="preserve"> during the procedure and whether you have any further questions. We will not be storing any personal information about you. If you have indicated that you have further questions, your doctor or nurse will call an interpreter over the phone so they can answer your queries. Please do not sign the consent form until all your questions have been answered and you are happy to go ahead with the procedure.</w:delText>
        </w:r>
      </w:del>
    </w:p>
    <w:p w14:paraId="0850A38B" w14:textId="4756A85B" w:rsidR="0014016A" w:rsidRPr="000414D7" w:rsidDel="000414D7" w:rsidRDefault="0014016A" w:rsidP="000414D7">
      <w:pPr>
        <w:spacing w:line="360" w:lineRule="auto"/>
        <w:rPr>
          <w:del w:id="659" w:author="KING, Jonathan (WHITTINGTON HEALTH NHS TRUST)" w:date="2023-01-06T13:17:00Z"/>
        </w:rPr>
        <w:pPrChange w:id="660" w:author="KING, Jonathan (WHITTINGTON HEALTH NHS TRUST)" w:date="2023-01-06T13:19:00Z">
          <w:pPr>
            <w:spacing w:line="360" w:lineRule="auto"/>
          </w:pPr>
        </w:pPrChange>
      </w:pPr>
      <w:del w:id="661" w:author="KING, Jonathan (WHITTINGTON HEALTH NHS TRUST)" w:date="2023-01-06T13:17:00Z">
        <w:r w:rsidRPr="000414D7" w:rsidDel="000414D7">
          <w:delText xml:space="preserve">You have been brought here today </w:delText>
        </w:r>
        <w:r w:rsidR="007E2E05" w:rsidRPr="000414D7" w:rsidDel="000414D7">
          <w:delText>for a</w:delText>
        </w:r>
        <w:r w:rsidR="005D31B1" w:rsidRPr="000414D7" w:rsidDel="000414D7">
          <w:delText xml:space="preserve"> flexible sigmoidoscopy</w:delText>
        </w:r>
        <w:r w:rsidR="007E2E05" w:rsidRPr="000414D7" w:rsidDel="000414D7">
          <w:delText xml:space="preserve">. This involves a camera on the end of a long flexible tube being inserted into </w:delText>
        </w:r>
        <w:r w:rsidR="005472CA" w:rsidRPr="000414D7" w:rsidDel="000414D7">
          <w:delText xml:space="preserve">your </w:delText>
        </w:r>
        <w:r w:rsidR="005D31B1" w:rsidRPr="000414D7" w:rsidDel="000414D7">
          <w:delText xml:space="preserve">bottom to allow the </w:delText>
        </w:r>
        <w:r w:rsidR="00C205B1" w:rsidRPr="000414D7" w:rsidDel="000414D7">
          <w:delText xml:space="preserve">endoscopist </w:delText>
        </w:r>
        <w:r w:rsidR="005D31B1" w:rsidRPr="000414D7" w:rsidDel="000414D7">
          <w:delText xml:space="preserve">to have a look </w:delText>
        </w:r>
        <w:commentRangeStart w:id="662"/>
        <w:commentRangeStart w:id="663"/>
        <w:r w:rsidR="005D31B1" w:rsidRPr="000414D7" w:rsidDel="000414D7">
          <w:delText xml:space="preserve">at the last third of </w:delText>
        </w:r>
        <w:commentRangeEnd w:id="662"/>
        <w:r w:rsidRPr="000414D7" w:rsidDel="000414D7">
          <w:rPr>
            <w:rStyle w:val="CommentReference"/>
          </w:rPr>
          <w:commentReference w:id="662"/>
        </w:r>
        <w:commentRangeEnd w:id="663"/>
        <w:r w:rsidRPr="000414D7" w:rsidDel="000414D7">
          <w:rPr>
            <w:rStyle w:val="CommentReference"/>
          </w:rPr>
          <w:commentReference w:id="663"/>
        </w:r>
        <w:r w:rsidR="005D31B1" w:rsidRPr="000414D7" w:rsidDel="000414D7">
          <w:delText>your large bowel</w:delText>
        </w:r>
        <w:r w:rsidR="007E2E05" w:rsidRPr="000414D7" w:rsidDel="000414D7">
          <w:delText xml:space="preserve"> to identify the cause of your symptoms. </w:delText>
        </w:r>
        <w:r w:rsidR="007E2E05" w:rsidRPr="000414D7" w:rsidDel="000414D7">
          <w:rPr>
            <w:rPrChange w:id="664" w:author="KING, Jonathan (WHITTINGTON HEALTH NHS TRUST)" w:date="2023-01-06T13:19:00Z">
              <w:rPr>
                <w:color w:val="00B050"/>
              </w:rPr>
            </w:rPrChange>
          </w:rPr>
          <w:delText xml:space="preserve">They will be able to take photos, </w:delText>
        </w:r>
        <w:r w:rsidR="005472CA" w:rsidRPr="000414D7" w:rsidDel="000414D7">
          <w:rPr>
            <w:rPrChange w:id="665" w:author="KING, Jonathan (WHITTINGTON HEALTH NHS TRUST)" w:date="2023-01-06T13:19:00Z">
              <w:rPr>
                <w:color w:val="00B050"/>
              </w:rPr>
            </w:rPrChange>
          </w:rPr>
          <w:delText xml:space="preserve">take small samples of tissue, known as a biopsy, </w:delText>
        </w:r>
        <w:r w:rsidR="007E2E05" w:rsidRPr="000414D7" w:rsidDel="000414D7">
          <w:rPr>
            <w:rPrChange w:id="666" w:author="KING, Jonathan (WHITTINGTON HEALTH NHS TRUST)" w:date="2023-01-06T13:19:00Z">
              <w:rPr>
                <w:color w:val="00B050"/>
              </w:rPr>
            </w:rPrChange>
          </w:rPr>
          <w:delText>and maybe even apply some treatment depending on what they find. You will not feel the biopsies being taken.</w:delText>
        </w:r>
      </w:del>
    </w:p>
    <w:p w14:paraId="1CE6B554" w14:textId="4C651690" w:rsidR="5091E00A" w:rsidRPr="000414D7" w:rsidDel="000414D7" w:rsidRDefault="007E2E05" w:rsidP="000414D7">
      <w:pPr>
        <w:spacing w:line="360" w:lineRule="auto"/>
        <w:rPr>
          <w:del w:id="667" w:author="KING, Jonathan (WHITTINGTON HEALTH NHS TRUST)" w:date="2023-01-06T13:17:00Z"/>
        </w:rPr>
        <w:pPrChange w:id="668" w:author="KING, Jonathan (WHITTINGTON HEALTH NHS TRUST)" w:date="2023-01-06T13:19:00Z">
          <w:pPr>
            <w:spacing w:line="360" w:lineRule="auto"/>
          </w:pPr>
        </w:pPrChange>
      </w:pPr>
      <w:del w:id="669" w:author="KING, Jonathan (WHITTINGTON HEALTH NHS TRUST)" w:date="2023-01-06T13:17:00Z">
        <w:r w:rsidRPr="000414D7" w:rsidDel="000414D7">
          <w:rPr>
            <w:rPrChange w:id="670" w:author="KING, Jonathan (WHITTINGTON HEALTH NHS TRUST)" w:date="2023-01-06T13:19:00Z">
              <w:rPr>
                <w:color w:val="00B050"/>
              </w:rPr>
            </w:rPrChange>
          </w:rPr>
          <w:delText xml:space="preserve">Do you understand so far? </w:delText>
        </w:r>
        <w:r w:rsidR="00BD1E13" w:rsidRPr="000414D7" w:rsidDel="000414D7">
          <w:rPr>
            <w:rPrChange w:id="671" w:author="KING, Jonathan (WHITTINGTON HEALTH NHS TRUST)" w:date="2023-01-06T13:19:00Z">
              <w:rPr>
                <w:color w:val="00B050"/>
              </w:rPr>
            </w:rPrChange>
          </w:rPr>
          <w:delText>Press green for yes, red for no. If you are not sure or have questions then please press the orange button</w:delText>
        </w:r>
        <w:r w:rsidR="00BD1E13" w:rsidRPr="000414D7" w:rsidDel="000414D7">
          <w:rPr>
            <w:rPrChange w:id="672" w:author="KING, Jonathan (WHITTINGTON HEALTH NHS TRUST)" w:date="2023-01-06T13:19:00Z">
              <w:rPr>
                <w:color w:val="00B050"/>
              </w:rPr>
            </w:rPrChange>
          </w:rPr>
          <w:delText xml:space="preserve">. </w:delText>
        </w:r>
      </w:del>
    </w:p>
    <w:p w14:paraId="7877CB2C" w14:textId="4E7FA348" w:rsidR="005D31B1" w:rsidRPr="000414D7" w:rsidDel="000414D7" w:rsidRDefault="007E2E05" w:rsidP="000414D7">
      <w:pPr>
        <w:spacing w:line="360" w:lineRule="auto"/>
        <w:rPr>
          <w:del w:id="673" w:author="KING, Jonathan (WHITTINGTON HEALTH NHS TRUST)" w:date="2023-01-06T13:17:00Z"/>
          <w:rPrChange w:id="674" w:author="KING, Jonathan (WHITTINGTON HEALTH NHS TRUST)" w:date="2023-01-06T13:19:00Z">
            <w:rPr>
              <w:del w:id="675" w:author="KING, Jonathan (WHITTINGTON HEALTH NHS TRUST)" w:date="2023-01-06T13:17:00Z"/>
              <w:color w:val="ED7D31" w:themeColor="accent2"/>
            </w:rPr>
          </w:rPrChange>
        </w:rPr>
        <w:pPrChange w:id="676" w:author="KING, Jonathan (WHITTINGTON HEALTH NHS TRUST)" w:date="2023-01-06T13:19:00Z">
          <w:pPr>
            <w:spacing w:line="360" w:lineRule="auto"/>
          </w:pPr>
        </w:pPrChange>
      </w:pPr>
      <w:commentRangeStart w:id="677"/>
      <w:commentRangeStart w:id="678"/>
      <w:del w:id="679" w:author="KING, Jonathan (WHITTINGTON HEALTH NHS TRUST)" w:date="2023-01-06T13:17:00Z">
        <w:r w:rsidRPr="000414D7" w:rsidDel="000414D7">
          <w:rPr>
            <w:rPrChange w:id="680" w:author="KING, Jonathan (WHITTINGTON HEALTH NHS TRUST)" w:date="2023-01-06T13:19:00Z">
              <w:rPr>
                <w:color w:val="ED7D31" w:themeColor="accent2"/>
              </w:rPr>
            </w:rPrChange>
          </w:rPr>
          <w:delText xml:space="preserve">The procedure is very well tolerated </w:delText>
        </w:r>
        <w:commentRangeEnd w:id="677"/>
        <w:r w:rsidRPr="000414D7" w:rsidDel="000414D7">
          <w:rPr>
            <w:rStyle w:val="CommentReference"/>
            <w:rPrChange w:id="681" w:author="KING, Jonathan (WHITTINGTON HEALTH NHS TRUST)" w:date="2023-01-06T13:19:00Z">
              <w:rPr>
                <w:rStyle w:val="CommentReference"/>
                <w:color w:val="ED7D31" w:themeColor="accent2"/>
              </w:rPr>
            </w:rPrChange>
          </w:rPr>
          <w:commentReference w:id="677"/>
        </w:r>
        <w:commentRangeEnd w:id="678"/>
        <w:r w:rsidRPr="000414D7" w:rsidDel="000414D7">
          <w:rPr>
            <w:rStyle w:val="CommentReference"/>
            <w:rPrChange w:id="682" w:author="KING, Jonathan (WHITTINGTON HEALTH NHS TRUST)" w:date="2023-01-06T13:19:00Z">
              <w:rPr>
                <w:rStyle w:val="CommentReference"/>
                <w:color w:val="ED7D31" w:themeColor="accent2"/>
              </w:rPr>
            </w:rPrChange>
          </w:rPr>
          <w:commentReference w:id="678"/>
        </w:r>
        <w:r w:rsidRPr="000414D7" w:rsidDel="000414D7">
          <w:rPr>
            <w:rPrChange w:id="683" w:author="KING, Jonathan (WHITTINGTON HEALTH NHS TRUST)" w:date="2023-01-06T13:19:00Z">
              <w:rPr>
                <w:color w:val="ED7D31" w:themeColor="accent2"/>
              </w:rPr>
            </w:rPrChange>
          </w:rPr>
          <w:delText xml:space="preserve">and </w:delText>
        </w:r>
        <w:r w:rsidR="005D31B1" w:rsidRPr="000414D7" w:rsidDel="000414D7">
          <w:rPr>
            <w:rPrChange w:id="684" w:author="KING, Jonathan (WHITTINGTON HEALTH NHS TRUST)" w:date="2023-01-06T13:19:00Z">
              <w:rPr>
                <w:color w:val="ED7D31" w:themeColor="accent2"/>
              </w:rPr>
            </w:rPrChange>
          </w:rPr>
          <w:delText>should</w:delText>
        </w:r>
        <w:r w:rsidRPr="000414D7" w:rsidDel="000414D7">
          <w:rPr>
            <w:rPrChange w:id="685" w:author="KING, Jonathan (WHITTINGTON HEALTH NHS TRUST)" w:date="2023-01-06T13:19:00Z">
              <w:rPr>
                <w:color w:val="ED7D31" w:themeColor="accent2"/>
              </w:rPr>
            </w:rPrChange>
          </w:rPr>
          <w:delText xml:space="preserve"> not hurt, although it can be a little </w:delText>
        </w:r>
        <w:r w:rsidR="00727ABF" w:rsidRPr="000414D7" w:rsidDel="000414D7">
          <w:rPr>
            <w:rPrChange w:id="686" w:author="KING, Jonathan (WHITTINGTON HEALTH NHS TRUST)" w:date="2023-01-06T13:19:00Z">
              <w:rPr>
                <w:color w:val="ED7D31" w:themeColor="accent2"/>
              </w:rPr>
            </w:rPrChange>
          </w:rPr>
          <w:delText>uncomfortable at certain points where there are bends</w:delText>
        </w:r>
        <w:r w:rsidR="00844258" w:rsidRPr="000414D7" w:rsidDel="000414D7">
          <w:rPr>
            <w:rPrChange w:id="687" w:author="KING, Jonathan (WHITTINGTON HEALTH NHS TRUST)" w:date="2023-01-06T13:19:00Z">
              <w:rPr>
                <w:color w:val="ED7D31" w:themeColor="accent2"/>
              </w:rPr>
            </w:rPrChange>
          </w:rPr>
          <w:delText xml:space="preserve"> in your bowel</w:delText>
        </w:r>
        <w:r w:rsidR="00727ABF" w:rsidRPr="000414D7" w:rsidDel="000414D7">
          <w:rPr>
            <w:rPrChange w:id="688" w:author="KING, Jonathan (WHITTINGTON HEALTH NHS TRUST)" w:date="2023-01-06T13:19:00Z">
              <w:rPr>
                <w:color w:val="ED7D31" w:themeColor="accent2"/>
              </w:rPr>
            </w:rPrChange>
          </w:rPr>
          <w:delText xml:space="preserve"> or due to the gas that is being inflated by the </w:delText>
        </w:r>
        <w:r w:rsidR="00BD1E13" w:rsidRPr="000414D7" w:rsidDel="000414D7">
          <w:rPr>
            <w:rPrChange w:id="689" w:author="KING, Jonathan (WHITTINGTON HEALTH NHS TRUST)" w:date="2023-01-06T13:19:00Z">
              <w:rPr>
                <w:color w:val="ED7D31" w:themeColor="accent2"/>
              </w:rPr>
            </w:rPrChange>
          </w:rPr>
          <w:delText xml:space="preserve">endoscopist </w:delText>
        </w:r>
        <w:r w:rsidR="00727ABF" w:rsidRPr="000414D7" w:rsidDel="000414D7">
          <w:rPr>
            <w:rPrChange w:id="690" w:author="KING, Jonathan (WHITTINGTON HEALTH NHS TRUST)" w:date="2023-01-06T13:19:00Z">
              <w:rPr>
                <w:color w:val="ED7D31" w:themeColor="accent2"/>
              </w:rPr>
            </w:rPrChange>
          </w:rPr>
          <w:delText>through the camera</w:delText>
        </w:r>
        <w:r w:rsidR="005D31B1" w:rsidRPr="000414D7" w:rsidDel="000414D7">
          <w:rPr>
            <w:rPrChange w:id="691" w:author="KING, Jonathan (WHITTINGTON HEALTH NHS TRUST)" w:date="2023-01-06T13:19:00Z">
              <w:rPr>
                <w:color w:val="ED7D31" w:themeColor="accent2"/>
              </w:rPr>
            </w:rPrChange>
          </w:rPr>
          <w:delText>. Please release the gas as much as you need to as it will help you feel comfortable which in turn helps the doctor</w:delText>
        </w:r>
        <w:r w:rsidRPr="000414D7" w:rsidDel="000414D7">
          <w:rPr>
            <w:rPrChange w:id="692" w:author="KING, Jonathan (WHITTINGTON HEALTH NHS TRUST)" w:date="2023-01-06T13:19:00Z">
              <w:rPr>
                <w:color w:val="ED7D31" w:themeColor="accent2"/>
              </w:rPr>
            </w:rPrChange>
          </w:rPr>
          <w:delText xml:space="preserve">. </w:delText>
        </w:r>
        <w:r w:rsidR="005D31B1" w:rsidRPr="000414D7" w:rsidDel="000414D7">
          <w:rPr>
            <w:rPrChange w:id="693" w:author="KING, Jonathan (WHITTINGTON HEALTH NHS TRUST)" w:date="2023-01-06T13:19:00Z">
              <w:rPr>
                <w:color w:val="ED7D31" w:themeColor="accent2"/>
              </w:rPr>
            </w:rPrChange>
          </w:rPr>
          <w:delText>Do not feel embarrassed to do this, we are used to it and it really does help.</w:delText>
        </w:r>
      </w:del>
    </w:p>
    <w:p w14:paraId="26054954" w14:textId="756119A0" w:rsidR="00285043" w:rsidRPr="000414D7" w:rsidDel="000414D7" w:rsidRDefault="00285043" w:rsidP="000414D7">
      <w:pPr>
        <w:spacing w:line="360" w:lineRule="auto"/>
        <w:rPr>
          <w:del w:id="694" w:author="KING, Jonathan (WHITTINGTON HEALTH NHS TRUST)" w:date="2023-01-06T13:17:00Z"/>
          <w:rPrChange w:id="695" w:author="KING, Jonathan (WHITTINGTON HEALTH NHS TRUST)" w:date="2023-01-06T13:19:00Z">
            <w:rPr>
              <w:del w:id="696" w:author="KING, Jonathan (WHITTINGTON HEALTH NHS TRUST)" w:date="2023-01-06T13:17:00Z"/>
              <w:color w:val="ED7D31" w:themeColor="accent2"/>
            </w:rPr>
          </w:rPrChange>
        </w:rPr>
        <w:pPrChange w:id="697" w:author="KING, Jonathan (WHITTINGTON HEALTH NHS TRUST)" w:date="2023-01-06T13:19:00Z">
          <w:pPr>
            <w:spacing w:line="360" w:lineRule="auto"/>
          </w:pPr>
        </w:pPrChange>
      </w:pPr>
      <w:del w:id="698" w:author="KING, Jonathan (WHITTINGTON HEALTH NHS TRUST)" w:date="2023-01-06T13:17:00Z">
        <w:r w:rsidRPr="000414D7" w:rsidDel="000414D7">
          <w:rPr>
            <w:rPrChange w:id="699" w:author="KING, Jonathan (WHITTINGTON HEALTH NHS TRUST)" w:date="2023-01-06T13:19:00Z">
              <w:rPr>
                <w:color w:val="ED7D31" w:themeColor="accent2"/>
              </w:rPr>
            </w:rPrChange>
          </w:rPr>
          <w:delText xml:space="preserve">During the procedure you may be asked to roll on to different sides </w:delText>
        </w:r>
        <w:r w:rsidR="00D10938" w:rsidRPr="000414D7" w:rsidDel="000414D7">
          <w:rPr>
            <w:rPrChange w:id="700" w:author="KING, Jonathan (WHITTINGTON HEALTH NHS TRUST)" w:date="2023-01-06T13:19:00Z">
              <w:rPr>
                <w:color w:val="ED7D31" w:themeColor="accent2"/>
              </w:rPr>
            </w:rPrChange>
          </w:rPr>
          <w:delText xml:space="preserve">of your body </w:delText>
        </w:r>
        <w:r w:rsidRPr="000414D7" w:rsidDel="000414D7">
          <w:rPr>
            <w:rPrChange w:id="701" w:author="KING, Jonathan (WHITTINGTON HEALTH NHS TRUST)" w:date="2023-01-06T13:19:00Z">
              <w:rPr>
                <w:color w:val="ED7D31" w:themeColor="accent2"/>
              </w:rPr>
            </w:rPrChange>
          </w:rPr>
          <w:delText xml:space="preserve">to help the </w:delText>
        </w:r>
        <w:r w:rsidR="00C205B1" w:rsidRPr="000414D7" w:rsidDel="000414D7">
          <w:rPr>
            <w:rPrChange w:id="702" w:author="KING, Jonathan (WHITTINGTON HEALTH NHS TRUST)" w:date="2023-01-06T13:19:00Z">
              <w:rPr>
                <w:color w:val="ED7D31" w:themeColor="accent2"/>
              </w:rPr>
            </w:rPrChange>
          </w:rPr>
          <w:delText xml:space="preserve">endoscopist </w:delText>
        </w:r>
        <w:r w:rsidRPr="000414D7" w:rsidDel="000414D7">
          <w:rPr>
            <w:rPrChange w:id="703" w:author="KING, Jonathan (WHITTINGTON HEALTH NHS TRUST)" w:date="2023-01-06T13:19:00Z">
              <w:rPr>
                <w:color w:val="ED7D31" w:themeColor="accent2"/>
              </w:rPr>
            </w:rPrChange>
          </w:rPr>
          <w:delText>perform the procedure.</w:delText>
        </w:r>
      </w:del>
    </w:p>
    <w:p w14:paraId="46379876" w14:textId="75207D93" w:rsidR="00BD1E13" w:rsidRPr="000414D7" w:rsidDel="000414D7" w:rsidRDefault="007E2E05" w:rsidP="000414D7">
      <w:pPr>
        <w:spacing w:line="360" w:lineRule="auto"/>
        <w:rPr>
          <w:del w:id="704" w:author="KING, Jonathan (WHITTINGTON HEALTH NHS TRUST)" w:date="2023-01-06T13:17:00Z"/>
          <w:rPrChange w:id="705" w:author="KING, Jonathan (WHITTINGTON HEALTH NHS TRUST)" w:date="2023-01-06T13:19:00Z">
            <w:rPr>
              <w:del w:id="706" w:author="KING, Jonathan (WHITTINGTON HEALTH NHS TRUST)" w:date="2023-01-06T13:17:00Z"/>
              <w:color w:val="00B050"/>
            </w:rPr>
          </w:rPrChange>
        </w:rPr>
        <w:pPrChange w:id="707" w:author="KING, Jonathan (WHITTINGTON HEALTH NHS TRUST)" w:date="2023-01-06T13:19:00Z">
          <w:pPr>
            <w:spacing w:line="360" w:lineRule="auto"/>
          </w:pPr>
        </w:pPrChange>
      </w:pPr>
      <w:del w:id="708" w:author="KING, Jonathan (WHITTINGTON HEALTH NHS TRUST)" w:date="2023-01-06T13:17:00Z">
        <w:r w:rsidRPr="000414D7" w:rsidDel="000414D7">
          <w:rPr>
            <w:rPrChange w:id="709" w:author="KING, Jonathan (WHITTINGTON HEALTH NHS TRUST)" w:date="2023-01-06T13:19:00Z">
              <w:rPr>
                <w:color w:val="00B050"/>
              </w:rPr>
            </w:rPrChange>
          </w:rPr>
          <w:delText xml:space="preserve">We </w:delText>
        </w:r>
        <w:r w:rsidR="00285043" w:rsidRPr="000414D7" w:rsidDel="000414D7">
          <w:rPr>
            <w:rPrChange w:id="710" w:author="KING, Jonathan (WHITTINGTON HEALTH NHS TRUST)" w:date="2023-01-06T13:19:00Z">
              <w:rPr>
                <w:color w:val="00B050"/>
              </w:rPr>
            </w:rPrChange>
          </w:rPr>
          <w:delText>can</w:delText>
        </w:r>
        <w:r w:rsidR="005D31B1" w:rsidRPr="000414D7" w:rsidDel="000414D7">
          <w:rPr>
            <w:rPrChange w:id="711" w:author="KING, Jonathan (WHITTINGTON HEALTH NHS TRUST)" w:date="2023-01-06T13:19:00Z">
              <w:rPr>
                <w:color w:val="00B050"/>
              </w:rPr>
            </w:rPrChange>
          </w:rPr>
          <w:delText xml:space="preserve"> </w:delText>
        </w:r>
        <w:r w:rsidRPr="000414D7" w:rsidDel="000414D7">
          <w:rPr>
            <w:rPrChange w:id="712" w:author="KING, Jonathan (WHITTINGTON HEALTH NHS TRUST)" w:date="2023-01-06T13:19:00Z">
              <w:rPr>
                <w:color w:val="00B050"/>
              </w:rPr>
            </w:rPrChange>
          </w:rPr>
          <w:delText xml:space="preserve">offer you </w:delText>
        </w:r>
        <w:r w:rsidR="00D10938" w:rsidRPr="000414D7" w:rsidDel="000414D7">
          <w:rPr>
            <w:rPrChange w:id="713" w:author="KING, Jonathan (WHITTINGTON HEALTH NHS TRUST)" w:date="2023-01-06T13:19:00Z">
              <w:rPr>
                <w:color w:val="00B050"/>
              </w:rPr>
            </w:rPrChange>
          </w:rPr>
          <w:delText xml:space="preserve">sedation </w:delText>
        </w:r>
        <w:r w:rsidRPr="000414D7" w:rsidDel="000414D7">
          <w:rPr>
            <w:rPrChange w:id="714" w:author="KING, Jonathan (WHITTINGTON HEALTH NHS TRUST)" w:date="2023-01-06T13:19:00Z">
              <w:rPr>
                <w:color w:val="00B050"/>
              </w:rPr>
            </w:rPrChange>
          </w:rPr>
          <w:delText>medication</w:delText>
        </w:r>
        <w:r w:rsidR="00D10938" w:rsidRPr="000414D7" w:rsidDel="000414D7">
          <w:rPr>
            <w:rPrChange w:id="715" w:author="KING, Jonathan (WHITTINGTON HEALTH NHS TRUST)" w:date="2023-01-06T13:19:00Z">
              <w:rPr>
                <w:color w:val="00B050"/>
              </w:rPr>
            </w:rPrChange>
          </w:rPr>
          <w:delText xml:space="preserve">s </w:delText>
        </w:r>
        <w:r w:rsidRPr="000414D7" w:rsidDel="000414D7">
          <w:rPr>
            <w:rPrChange w:id="716" w:author="KING, Jonathan (WHITTINGTON HEALTH NHS TRUST)" w:date="2023-01-06T13:19:00Z">
              <w:rPr>
                <w:color w:val="00B050"/>
              </w:rPr>
            </w:rPrChange>
          </w:rPr>
          <w:delText>to make you feel more relaxed and sleepy</w:delText>
        </w:r>
        <w:r w:rsidR="00285043" w:rsidRPr="000414D7" w:rsidDel="000414D7">
          <w:rPr>
            <w:rPrChange w:id="717" w:author="KING, Jonathan (WHITTINGTON HEALTH NHS TRUST)" w:date="2023-01-06T13:19:00Z">
              <w:rPr>
                <w:color w:val="00B050"/>
              </w:rPr>
            </w:rPrChange>
          </w:rPr>
          <w:delText xml:space="preserve"> although these are rarely needed for this </w:delText>
        </w:r>
        <w:r w:rsidR="00D10938" w:rsidRPr="000414D7" w:rsidDel="000414D7">
          <w:rPr>
            <w:rPrChange w:id="718" w:author="KING, Jonathan (WHITTINGTON HEALTH NHS TRUST)" w:date="2023-01-06T13:19:00Z">
              <w:rPr>
                <w:color w:val="00B050"/>
              </w:rPr>
            </w:rPrChange>
          </w:rPr>
          <w:delText xml:space="preserve">type of </w:delText>
        </w:r>
        <w:r w:rsidR="00285043" w:rsidRPr="000414D7" w:rsidDel="000414D7">
          <w:rPr>
            <w:rPrChange w:id="719" w:author="KING, Jonathan (WHITTINGTON HEALTH NHS TRUST)" w:date="2023-01-06T13:19:00Z">
              <w:rPr>
                <w:color w:val="00B050"/>
              </w:rPr>
            </w:rPrChange>
          </w:rPr>
          <w:delText>procedure.</w:delText>
        </w:r>
        <w:r w:rsidRPr="000414D7" w:rsidDel="000414D7">
          <w:rPr>
            <w:rPrChange w:id="720" w:author="KING, Jonathan (WHITTINGTON HEALTH NHS TRUST)" w:date="2023-01-06T13:19:00Z">
              <w:rPr>
                <w:color w:val="00B050"/>
              </w:rPr>
            </w:rPrChange>
          </w:rPr>
          <w:delText xml:space="preserve"> </w:delText>
        </w:r>
        <w:r w:rsidR="00325F24" w:rsidRPr="000414D7" w:rsidDel="000414D7">
          <w:rPr>
            <w:rPrChange w:id="721" w:author="KING, Jonathan (WHITTINGTON HEALTH NHS TRUST)" w:date="2023-01-06T13:19:00Z">
              <w:rPr>
                <w:color w:val="00B050"/>
              </w:rPr>
            </w:rPrChange>
          </w:rPr>
          <w:delText xml:space="preserve">These medications </w:delText>
        </w:r>
        <w:r w:rsidR="00285043" w:rsidRPr="000414D7" w:rsidDel="000414D7">
          <w:rPr>
            <w:rPrChange w:id="722" w:author="KING, Jonathan (WHITTINGTON HEALTH NHS TRUST)" w:date="2023-01-06T13:19:00Z">
              <w:rPr>
                <w:color w:val="00B050"/>
              </w:rPr>
            </w:rPrChange>
          </w:rPr>
          <w:delText>consist of</w:delText>
        </w:r>
        <w:r w:rsidR="001C74EA" w:rsidRPr="000414D7" w:rsidDel="000414D7">
          <w:rPr>
            <w:rPrChange w:id="723" w:author="KING, Jonathan (WHITTINGTON HEALTH NHS TRUST)" w:date="2023-01-06T13:19:00Z">
              <w:rPr>
                <w:color w:val="00B050"/>
              </w:rPr>
            </w:rPrChange>
          </w:rPr>
          <w:delText xml:space="preserve"> a </w:delText>
        </w:r>
        <w:r w:rsidR="00325F24" w:rsidRPr="000414D7" w:rsidDel="000414D7">
          <w:rPr>
            <w:rPrChange w:id="724" w:author="KING, Jonathan (WHITTINGTON HEALTH NHS TRUST)" w:date="2023-01-06T13:19:00Z">
              <w:rPr>
                <w:color w:val="00B050"/>
              </w:rPr>
            </w:rPrChange>
          </w:rPr>
          <w:delText>painkiller and a relaxant which</w:delText>
        </w:r>
        <w:r w:rsidR="00C205B1" w:rsidRPr="000414D7" w:rsidDel="000414D7">
          <w:rPr>
            <w:rPrChange w:id="725" w:author="KING, Jonathan (WHITTINGTON HEALTH NHS TRUST)" w:date="2023-01-06T13:19:00Z">
              <w:rPr>
                <w:color w:val="00B050"/>
              </w:rPr>
            </w:rPrChange>
          </w:rPr>
          <w:delText xml:space="preserve"> </w:delText>
        </w:r>
        <w:r w:rsidR="00844258" w:rsidRPr="000414D7" w:rsidDel="000414D7">
          <w:rPr>
            <w:rPrChange w:id="726" w:author="KING, Jonathan (WHITTINGTON HEALTH NHS TRUST)" w:date="2023-01-06T13:19:00Z">
              <w:rPr>
                <w:color w:val="00B050"/>
              </w:rPr>
            </w:rPrChange>
          </w:rPr>
          <w:delText>will be given</w:delText>
        </w:r>
        <w:r w:rsidR="00325F24" w:rsidRPr="000414D7" w:rsidDel="000414D7">
          <w:rPr>
            <w:rPrChange w:id="727" w:author="KING, Jonathan (WHITTINGTON HEALTH NHS TRUST)" w:date="2023-01-06T13:19:00Z">
              <w:rPr>
                <w:color w:val="00B050"/>
              </w:rPr>
            </w:rPrChange>
          </w:rPr>
          <w:delText xml:space="preserve"> through a small tube called a cannula in your arm.</w:delText>
        </w:r>
        <w:commentRangeStart w:id="728"/>
        <w:r w:rsidR="00325F24" w:rsidRPr="000414D7" w:rsidDel="000414D7">
          <w:rPr>
            <w:rPrChange w:id="729" w:author="KING, Jonathan (WHITTINGTON HEALTH NHS TRUST)" w:date="2023-01-06T13:19:00Z">
              <w:rPr>
                <w:color w:val="00B050"/>
              </w:rPr>
            </w:rPrChange>
          </w:rPr>
          <w:delText xml:space="preserve"> </w:delText>
        </w:r>
        <w:commentRangeEnd w:id="728"/>
        <w:r w:rsidRPr="000414D7" w:rsidDel="000414D7">
          <w:rPr>
            <w:rStyle w:val="CommentReference"/>
            <w:rPrChange w:id="730" w:author="KING, Jonathan (WHITTINGTON HEALTH NHS TRUST)" w:date="2023-01-06T13:19:00Z">
              <w:rPr>
                <w:rStyle w:val="CommentReference"/>
                <w:color w:val="00B050"/>
              </w:rPr>
            </w:rPrChange>
          </w:rPr>
          <w:commentReference w:id="728"/>
        </w:r>
        <w:r w:rsidR="00325F24" w:rsidRPr="000414D7" w:rsidDel="000414D7">
          <w:rPr>
            <w:rPrChange w:id="731" w:author="KING, Jonathan (WHITTINGTON HEALTH NHS TRUST)" w:date="2023-01-06T13:19:00Z">
              <w:rPr>
                <w:color w:val="00B050"/>
              </w:rPr>
            </w:rPrChange>
          </w:rPr>
          <w:delText xml:space="preserve">Some patients fall asleep with these medications although you will still remain alert enough to </w:delText>
        </w:r>
        <w:r w:rsidR="00285043" w:rsidRPr="000414D7" w:rsidDel="000414D7">
          <w:rPr>
            <w:rPrChange w:id="732" w:author="KING, Jonathan (WHITTINGTON HEALTH NHS TRUST)" w:date="2023-01-06T13:19:00Z">
              <w:rPr>
                <w:color w:val="00B050"/>
              </w:rPr>
            </w:rPrChange>
          </w:rPr>
          <w:delText xml:space="preserve">move if instructed to do so or </w:delText>
        </w:r>
        <w:r w:rsidR="00325F24" w:rsidRPr="000414D7" w:rsidDel="000414D7">
          <w:rPr>
            <w:rPrChange w:id="733" w:author="KING, Jonathan (WHITTINGTON HEALTH NHS TRUST)" w:date="2023-01-06T13:19:00Z">
              <w:rPr>
                <w:color w:val="00B050"/>
              </w:rPr>
            </w:rPrChange>
          </w:rPr>
          <w:delText xml:space="preserve">let the </w:delText>
        </w:r>
        <w:r w:rsidR="00C205B1" w:rsidRPr="000414D7" w:rsidDel="000414D7">
          <w:rPr>
            <w:rPrChange w:id="734" w:author="KING, Jonathan (WHITTINGTON HEALTH NHS TRUST)" w:date="2023-01-06T13:19:00Z">
              <w:rPr>
                <w:color w:val="00B050"/>
              </w:rPr>
            </w:rPrChange>
          </w:rPr>
          <w:lastRenderedPageBreak/>
          <w:delText xml:space="preserve">endoscopist </w:delText>
        </w:r>
        <w:r w:rsidR="00325F24" w:rsidRPr="000414D7" w:rsidDel="000414D7">
          <w:rPr>
            <w:rPrChange w:id="735" w:author="KING, Jonathan (WHITTINGTON HEALTH NHS TRUST)" w:date="2023-01-06T13:19:00Z">
              <w:rPr>
                <w:color w:val="00B050"/>
              </w:rPr>
            </w:rPrChange>
          </w:rPr>
          <w:delText xml:space="preserve">know if you are uncomfortable or wish to stop. You must have someone with you to take you home if you choose this option however, and you should also have someone with you at home for the 24 hours </w:delText>
        </w:r>
        <w:r w:rsidR="00D10938" w:rsidRPr="000414D7" w:rsidDel="000414D7">
          <w:rPr>
            <w:rPrChange w:id="736" w:author="KING, Jonathan (WHITTINGTON HEALTH NHS TRUST)" w:date="2023-01-06T13:19:00Z">
              <w:rPr>
                <w:color w:val="00B050"/>
              </w:rPr>
            </w:rPrChange>
          </w:rPr>
          <w:delText>after your procedure</w:delText>
        </w:r>
        <w:r w:rsidR="00325F24" w:rsidRPr="000414D7" w:rsidDel="000414D7">
          <w:rPr>
            <w:rPrChange w:id="737" w:author="KING, Jonathan (WHITTINGTON HEALTH NHS TRUST)" w:date="2023-01-06T13:19:00Z">
              <w:rPr>
                <w:color w:val="00B050"/>
              </w:rPr>
            </w:rPrChange>
          </w:rPr>
          <w:delText>. If you choose sedation you will remain with us for about 45 minutes afterwards until the sedation begins to wear off.</w:delText>
        </w:r>
        <w:r w:rsidR="00BD1E13" w:rsidRPr="000414D7" w:rsidDel="000414D7">
          <w:rPr>
            <w:rPrChange w:id="738" w:author="KING, Jonathan (WHITTINGTON HEALTH NHS TRUST)" w:date="2023-01-06T13:19:00Z">
              <w:rPr>
                <w:color w:val="00B050"/>
              </w:rPr>
            </w:rPrChange>
          </w:rPr>
          <w:delText xml:space="preserve"> </w:delText>
        </w:r>
        <w:r w:rsidR="00BD1E13" w:rsidRPr="000414D7" w:rsidDel="000414D7">
          <w:rPr>
            <w:rPrChange w:id="739" w:author="KING, Jonathan (WHITTINGTON HEALTH NHS TRUST)" w:date="2023-01-06T13:19:00Z">
              <w:rPr>
                <w:color w:val="00B050"/>
              </w:rPr>
            </w:rPrChange>
          </w:rPr>
          <w:delText>Sedation is generally safe but in some people it can cause low blood pressure or oxygen levels in the blood to drop. We will monitor these and give you oxygen throughout the procedure. We can also reverse the effects of the drug if needed.</w:delText>
        </w:r>
      </w:del>
    </w:p>
    <w:p w14:paraId="1D92A09F" w14:textId="20142F1E" w:rsidR="00325F24" w:rsidRPr="000414D7" w:rsidDel="000414D7" w:rsidRDefault="00325F24" w:rsidP="000414D7">
      <w:pPr>
        <w:spacing w:line="360" w:lineRule="auto"/>
        <w:rPr>
          <w:del w:id="740" w:author="KING, Jonathan (WHITTINGTON HEALTH NHS TRUST)" w:date="2023-01-06T13:17:00Z"/>
          <w:rPrChange w:id="741" w:author="KING, Jonathan (WHITTINGTON HEALTH NHS TRUST)" w:date="2023-01-06T13:19:00Z">
            <w:rPr>
              <w:del w:id="742" w:author="KING, Jonathan (WHITTINGTON HEALTH NHS TRUST)" w:date="2023-01-06T13:17:00Z"/>
              <w:color w:val="00B050"/>
            </w:rPr>
          </w:rPrChange>
        </w:rPr>
        <w:pPrChange w:id="743" w:author="KING, Jonathan (WHITTINGTON HEALTH NHS TRUST)" w:date="2023-01-06T13:19:00Z">
          <w:pPr>
            <w:spacing w:line="360" w:lineRule="auto"/>
          </w:pPr>
        </w:pPrChange>
      </w:pPr>
      <w:del w:id="744" w:author="KING, Jonathan (WHITTINGTON HEALTH NHS TRUST)" w:date="2023-01-06T13:17:00Z">
        <w:r w:rsidRPr="000414D7" w:rsidDel="000414D7">
          <w:rPr>
            <w:rPrChange w:id="745" w:author="KING, Jonathan (WHITTINGTON HEALTH NHS TRUST)" w:date="2023-01-06T13:19:00Z">
              <w:rPr>
                <w:color w:val="00B050"/>
              </w:rPr>
            </w:rPrChange>
          </w:rPr>
          <w:delText>Would you like to have sedation?</w:delText>
        </w:r>
        <w:r w:rsidR="00C77C98" w:rsidRPr="000414D7" w:rsidDel="000414D7">
          <w:rPr>
            <w:rPrChange w:id="746" w:author="KING, Jonathan (WHITTINGTON HEALTH NHS TRUST)" w:date="2023-01-06T13:19:00Z">
              <w:rPr>
                <w:color w:val="00B050"/>
              </w:rPr>
            </w:rPrChange>
          </w:rPr>
          <w:delText xml:space="preserve"> </w:delText>
        </w:r>
        <w:r w:rsidR="00BD1E13" w:rsidRPr="000414D7" w:rsidDel="000414D7">
          <w:rPr>
            <w:rPrChange w:id="747" w:author="KING, Jonathan (WHITTINGTON HEALTH NHS TRUST)" w:date="2023-01-06T13:19:00Z">
              <w:rPr>
                <w:color w:val="00B050"/>
              </w:rPr>
            </w:rPrChange>
          </w:rPr>
          <w:delText>Press green for yes, red for no. If you are not sure or have questions then please press the orange button.</w:delText>
        </w:r>
      </w:del>
    </w:p>
    <w:p w14:paraId="59F63B28" w14:textId="5ED18DD3" w:rsidR="00DC6208" w:rsidRPr="000414D7" w:rsidDel="000414D7" w:rsidRDefault="00DC6208" w:rsidP="000414D7">
      <w:pPr>
        <w:spacing w:line="360" w:lineRule="auto"/>
        <w:rPr>
          <w:del w:id="748" w:author="KING, Jonathan (WHITTINGTON HEALTH NHS TRUST)" w:date="2023-01-06T13:17:00Z"/>
          <w:rPrChange w:id="749" w:author="KING, Jonathan (WHITTINGTON HEALTH NHS TRUST)" w:date="2023-01-06T13:19:00Z">
            <w:rPr>
              <w:del w:id="750" w:author="KING, Jonathan (WHITTINGTON HEALTH NHS TRUST)" w:date="2023-01-06T13:17:00Z"/>
              <w:color w:val="00B050"/>
            </w:rPr>
          </w:rPrChange>
        </w:rPr>
        <w:pPrChange w:id="751" w:author="KING, Jonathan (WHITTINGTON HEALTH NHS TRUST)" w:date="2023-01-06T13:19:00Z">
          <w:pPr>
            <w:spacing w:line="360" w:lineRule="auto"/>
          </w:pPr>
        </w:pPrChange>
      </w:pPr>
      <w:del w:id="752" w:author="KING, Jonathan (WHITTINGTON HEALTH NHS TRUST)" w:date="2023-01-06T13:17:00Z">
        <w:r w:rsidRPr="000414D7" w:rsidDel="000414D7">
          <w:rPr>
            <w:rPrChange w:id="753" w:author="KING, Jonathan (WHITTINGTON HEALTH NHS TRUST)" w:date="2023-01-06T13:19:00Z">
              <w:rPr>
                <w:color w:val="00B050"/>
              </w:rPr>
            </w:rPrChange>
          </w:rPr>
          <w:delText xml:space="preserve">Do you have someone collecting you today? </w:delText>
        </w:r>
        <w:r w:rsidR="00BD1E13" w:rsidRPr="000414D7" w:rsidDel="000414D7">
          <w:rPr>
            <w:rPrChange w:id="754" w:author="KING, Jonathan (WHITTINGTON HEALTH NHS TRUST)" w:date="2023-01-06T13:19:00Z">
              <w:rPr>
                <w:color w:val="00B050"/>
              </w:rPr>
            </w:rPrChange>
          </w:rPr>
          <w:delText>Press green for yes, red for no. If you are not sure or have questions then please press the orange button.</w:delText>
        </w:r>
      </w:del>
    </w:p>
    <w:p w14:paraId="564864F7" w14:textId="4D323D80" w:rsidR="00DC6208" w:rsidRPr="000414D7" w:rsidDel="000414D7" w:rsidRDefault="00DC6208" w:rsidP="000414D7">
      <w:pPr>
        <w:spacing w:line="360" w:lineRule="auto"/>
        <w:rPr>
          <w:del w:id="755" w:author="KING, Jonathan (WHITTINGTON HEALTH NHS TRUST)" w:date="2023-01-06T13:17:00Z"/>
          <w:rPrChange w:id="756" w:author="KING, Jonathan (WHITTINGTON HEALTH NHS TRUST)" w:date="2023-01-06T13:19:00Z">
            <w:rPr>
              <w:del w:id="757" w:author="KING, Jonathan (WHITTINGTON HEALTH NHS TRUST)" w:date="2023-01-06T13:17:00Z"/>
              <w:color w:val="00B050"/>
            </w:rPr>
          </w:rPrChange>
        </w:rPr>
        <w:pPrChange w:id="758" w:author="KING, Jonathan (WHITTINGTON HEALTH NHS TRUST)" w:date="2023-01-06T13:19:00Z">
          <w:pPr>
            <w:spacing w:line="360" w:lineRule="auto"/>
          </w:pPr>
        </w:pPrChange>
      </w:pPr>
      <w:del w:id="759" w:author="KING, Jonathan (WHITTINGTON HEALTH NHS TRUST)" w:date="2023-01-06T13:17:00Z">
        <w:r w:rsidRPr="000414D7" w:rsidDel="000414D7">
          <w:rPr>
            <w:rPrChange w:id="760" w:author="KING, Jonathan (WHITTINGTON HEALTH NHS TRUST)" w:date="2023-01-06T13:19:00Z">
              <w:rPr>
                <w:color w:val="00B050"/>
              </w:rPr>
            </w:rPrChange>
          </w:rPr>
          <w:delText xml:space="preserve">Will you have someone with you for the next 24 hours at home? </w:delText>
        </w:r>
        <w:r w:rsidR="00BD1E13" w:rsidRPr="000414D7" w:rsidDel="000414D7">
          <w:rPr>
            <w:rPrChange w:id="761" w:author="KING, Jonathan (WHITTINGTON HEALTH NHS TRUST)" w:date="2023-01-06T13:19:00Z">
              <w:rPr>
                <w:color w:val="00B050"/>
              </w:rPr>
            </w:rPrChange>
          </w:rPr>
          <w:delText>Press green for yes, red for no. If you are not sure or have questions then please press the orange button.</w:delText>
        </w:r>
      </w:del>
    </w:p>
    <w:p w14:paraId="0D9C042C" w14:textId="5F79F838" w:rsidR="002D1239" w:rsidRPr="000414D7" w:rsidDel="000414D7" w:rsidRDefault="002D1239" w:rsidP="000414D7">
      <w:pPr>
        <w:spacing w:line="360" w:lineRule="auto"/>
        <w:rPr>
          <w:del w:id="762" w:author="KING, Jonathan (WHITTINGTON HEALTH NHS TRUST)" w:date="2023-01-06T13:17:00Z"/>
        </w:rPr>
        <w:pPrChange w:id="763" w:author="KING, Jonathan (WHITTINGTON HEALTH NHS TRUST)" w:date="2023-01-06T13:19:00Z">
          <w:pPr>
            <w:spacing w:line="360" w:lineRule="auto"/>
          </w:pPr>
        </w:pPrChange>
      </w:pPr>
      <w:del w:id="764" w:author="KING, Jonathan (WHITTINGTON HEALTH NHS TRUST)" w:date="2023-01-06T13:17:00Z">
        <w:r w:rsidRPr="000414D7" w:rsidDel="000414D7">
          <w:rPr>
            <w:rPrChange w:id="765" w:author="KING, Jonathan (WHITTINGTON HEALTH NHS TRUST)" w:date="2023-01-06T13:19:00Z">
              <w:rPr>
                <w:color w:val="00B050"/>
              </w:rPr>
            </w:rPrChange>
          </w:rPr>
          <w:delText xml:space="preserve">This is a safe, short procedure and you can go home afterwards. However, there are some risks associated with this type of procedure. We can cause bleeding or a hole in your gut during the camera test. </w:delText>
        </w:r>
        <w:commentRangeStart w:id="766"/>
        <w:commentRangeStart w:id="767"/>
        <w:commentRangeStart w:id="768"/>
        <w:r w:rsidRPr="000414D7" w:rsidDel="000414D7">
          <w:rPr>
            <w:rPrChange w:id="769" w:author="KING, Jonathan (WHITTINGTON HEALTH NHS TRUST)" w:date="2023-01-06T13:19:00Z">
              <w:rPr>
                <w:color w:val="00B050"/>
              </w:rPr>
            </w:rPrChange>
          </w:rPr>
          <w:delText xml:space="preserve">If this happens we are able to recognise any bleeding or holes immediately and most of the time treat these during the procedure. If either of these were to happen you would most likely need to stay in hospital </w:delText>
        </w:r>
        <w:commentRangeEnd w:id="766"/>
        <w:r w:rsidRPr="000414D7" w:rsidDel="000414D7">
          <w:rPr>
            <w:rStyle w:val="CommentReference"/>
            <w:rPrChange w:id="770" w:author="KING, Jonathan (WHITTINGTON HEALTH NHS TRUST)" w:date="2023-01-06T13:19:00Z">
              <w:rPr>
                <w:rStyle w:val="CommentReference"/>
                <w:color w:val="00B050"/>
              </w:rPr>
            </w:rPrChange>
          </w:rPr>
          <w:commentReference w:id="766"/>
        </w:r>
        <w:commentRangeEnd w:id="767"/>
        <w:r w:rsidRPr="000414D7" w:rsidDel="000414D7">
          <w:rPr>
            <w:rStyle w:val="CommentReference"/>
            <w:rPrChange w:id="771" w:author="KING, Jonathan (WHITTINGTON HEALTH NHS TRUST)" w:date="2023-01-06T13:19:00Z">
              <w:rPr>
                <w:rStyle w:val="CommentReference"/>
                <w:color w:val="00B050"/>
              </w:rPr>
            </w:rPrChange>
          </w:rPr>
          <w:commentReference w:id="767"/>
        </w:r>
        <w:commentRangeEnd w:id="768"/>
        <w:r w:rsidRPr="000414D7" w:rsidDel="000414D7">
          <w:rPr>
            <w:rStyle w:val="CommentReference"/>
            <w:rPrChange w:id="772" w:author="KING, Jonathan (WHITTINGTON HEALTH NHS TRUST)" w:date="2023-01-06T13:19:00Z">
              <w:rPr>
                <w:rStyle w:val="CommentReference"/>
                <w:color w:val="00B050"/>
              </w:rPr>
            </w:rPrChange>
          </w:rPr>
          <w:commentReference w:id="768"/>
        </w:r>
        <w:r w:rsidRPr="000414D7" w:rsidDel="000414D7">
          <w:rPr>
            <w:rPrChange w:id="773" w:author="KING, Jonathan (WHITTINGTON HEALTH NHS TRUST)" w:date="2023-01-06T13:19:00Z">
              <w:rPr>
                <w:color w:val="00B050"/>
              </w:rPr>
            </w:rPrChange>
          </w:rPr>
          <w:delText xml:space="preserve">for observation and possibly require a blood transfusion. In very rare occasions, surgery might also be needed to treat a large hole. </w:delText>
        </w:r>
        <w:commentRangeStart w:id="774"/>
        <w:commentRangeStart w:id="775"/>
        <w:r w:rsidRPr="000414D7" w:rsidDel="000414D7">
          <w:rPr>
            <w:rPrChange w:id="776" w:author="KING, Jonathan (WHITTINGTON HEALTH NHS TRUST)" w:date="2023-01-06T13:19:00Z">
              <w:rPr>
                <w:color w:val="00B050"/>
              </w:rPr>
            </w:rPrChange>
          </w:rPr>
          <w:delText>This is extremely uncommon and we do not expect this to occur which is why these tests occur everyday with patients coming in and going home on the same day.</w:delText>
        </w:r>
        <w:commentRangeEnd w:id="774"/>
        <w:r w:rsidRPr="000414D7" w:rsidDel="000414D7">
          <w:rPr>
            <w:rStyle w:val="CommentReference"/>
            <w:rPrChange w:id="777" w:author="KING, Jonathan (WHITTINGTON HEALTH NHS TRUST)" w:date="2023-01-06T13:19:00Z">
              <w:rPr>
                <w:rStyle w:val="CommentReference"/>
                <w:color w:val="00B050"/>
              </w:rPr>
            </w:rPrChange>
          </w:rPr>
          <w:commentReference w:id="774"/>
        </w:r>
        <w:commentRangeEnd w:id="775"/>
        <w:r w:rsidRPr="000414D7" w:rsidDel="000414D7">
          <w:rPr>
            <w:rStyle w:val="CommentReference"/>
            <w:rPrChange w:id="778" w:author="KING, Jonathan (WHITTINGTON HEALTH NHS TRUST)" w:date="2023-01-06T13:19:00Z">
              <w:rPr>
                <w:rStyle w:val="CommentReference"/>
                <w:color w:val="00B050"/>
              </w:rPr>
            </w:rPrChange>
          </w:rPr>
          <w:commentReference w:id="775"/>
        </w:r>
      </w:del>
    </w:p>
    <w:p w14:paraId="3E6198BF" w14:textId="5F70A02D" w:rsidR="00042A60" w:rsidRPr="000414D7" w:rsidDel="000414D7" w:rsidRDefault="5DB05E0B" w:rsidP="000414D7">
      <w:pPr>
        <w:spacing w:line="360" w:lineRule="auto"/>
        <w:rPr>
          <w:del w:id="779" w:author="KING, Jonathan (WHITTINGTON HEALTH NHS TRUST)" w:date="2023-01-06T13:17:00Z"/>
          <w:rPrChange w:id="780" w:author="KING, Jonathan (WHITTINGTON HEALTH NHS TRUST)" w:date="2023-01-06T13:19:00Z">
            <w:rPr>
              <w:del w:id="781" w:author="KING, Jonathan (WHITTINGTON HEALTH NHS TRUST)" w:date="2023-01-06T13:17:00Z"/>
              <w:color w:val="00B050"/>
            </w:rPr>
          </w:rPrChange>
        </w:rPr>
        <w:pPrChange w:id="782" w:author="KING, Jonathan (WHITTINGTON HEALTH NHS TRUST)" w:date="2023-01-06T13:19:00Z">
          <w:pPr>
            <w:spacing w:line="360" w:lineRule="auto"/>
          </w:pPr>
        </w:pPrChange>
      </w:pPr>
      <w:del w:id="783" w:author="KING, Jonathan (WHITTINGTON HEALTH NHS TRUST)" w:date="2023-01-06T13:17:00Z">
        <w:r w:rsidRPr="000414D7" w:rsidDel="000414D7">
          <w:rPr>
            <w:rFonts w:ascii="Calibri" w:eastAsia="Calibri" w:hAnsi="Calibri" w:cs="Calibri"/>
            <w:rPrChange w:id="784" w:author="KING, Jonathan (WHITTINGTON HEALTH NHS TRUST)" w:date="2023-01-06T13:19:00Z">
              <w:rPr>
                <w:rFonts w:ascii="Calibri" w:eastAsia="Calibri" w:hAnsi="Calibri" w:cs="Calibri"/>
                <w:color w:val="00B050"/>
              </w:rPr>
            </w:rPrChange>
          </w:rPr>
          <w:delText>Endoscopy is the gold standard method of finding intestinal abnormalities however, lesions can still be missed despite our best efforts during the procedure</w:delText>
        </w:r>
        <w:r w:rsidR="008A4DE0" w:rsidRPr="000414D7" w:rsidDel="000414D7">
          <w:rPr>
            <w:rPrChange w:id="785" w:author="KING, Jonathan (WHITTINGTON HEALTH NHS TRUST)" w:date="2023-01-06T13:19:00Z">
              <w:rPr>
                <w:color w:val="00B050"/>
              </w:rPr>
            </w:rPrChange>
          </w:rPr>
          <w:delText xml:space="preserve">. </w:delText>
        </w:r>
      </w:del>
    </w:p>
    <w:p w14:paraId="79AF47A5" w14:textId="48E08890" w:rsidR="00935EF9" w:rsidRPr="000414D7" w:rsidDel="000414D7" w:rsidRDefault="0027798C" w:rsidP="000414D7">
      <w:pPr>
        <w:spacing w:line="360" w:lineRule="auto"/>
        <w:rPr>
          <w:del w:id="786" w:author="KING, Jonathan (WHITTINGTON HEALTH NHS TRUST)" w:date="2023-01-06T13:17:00Z"/>
          <w:rPrChange w:id="787" w:author="KING, Jonathan (WHITTINGTON HEALTH NHS TRUST)" w:date="2023-01-06T13:19:00Z">
            <w:rPr>
              <w:del w:id="788" w:author="KING, Jonathan (WHITTINGTON HEALTH NHS TRUST)" w:date="2023-01-06T13:17:00Z"/>
              <w:color w:val="00B050"/>
            </w:rPr>
          </w:rPrChange>
        </w:rPr>
        <w:pPrChange w:id="789" w:author="KING, Jonathan (WHITTINGTON HEALTH NHS TRUST)" w:date="2023-01-06T13:19:00Z">
          <w:pPr>
            <w:spacing w:line="360" w:lineRule="auto"/>
          </w:pPr>
        </w:pPrChange>
      </w:pPr>
      <w:del w:id="790" w:author="KING, Jonathan (WHITTINGTON HEALTH NHS TRUST)" w:date="2023-01-06T13:17:00Z">
        <w:r w:rsidRPr="000414D7" w:rsidDel="000414D7">
          <w:rPr>
            <w:rPrChange w:id="791" w:author="KING, Jonathan (WHITTINGTON HEALTH NHS TRUST)" w:date="2023-01-06T13:19:00Z">
              <w:rPr>
                <w:color w:val="00B050"/>
              </w:rPr>
            </w:rPrChange>
          </w:rPr>
          <w:delText>Do you understand these risks?</w:delText>
        </w:r>
        <w:r w:rsidR="00C77C98" w:rsidRPr="000414D7" w:rsidDel="000414D7">
          <w:rPr>
            <w:rPrChange w:id="792" w:author="KING, Jonathan (WHITTINGTON HEALTH NHS TRUST)" w:date="2023-01-06T13:19:00Z">
              <w:rPr>
                <w:color w:val="00B050"/>
              </w:rPr>
            </w:rPrChange>
          </w:rPr>
          <w:delText xml:space="preserve"> </w:delText>
        </w:r>
        <w:r w:rsidR="00BD1E13" w:rsidRPr="000414D7" w:rsidDel="000414D7">
          <w:rPr>
            <w:rPrChange w:id="793" w:author="KING, Jonathan (WHITTINGTON HEALTH NHS TRUST)" w:date="2023-01-06T13:19:00Z">
              <w:rPr>
                <w:color w:val="00B050"/>
              </w:rPr>
            </w:rPrChange>
          </w:rPr>
          <w:delText>Press green for yes, red for no. If you are not sure or have questions then please press the orange button.</w:delText>
        </w:r>
        <w:r w:rsidR="00F20582" w:rsidRPr="000414D7" w:rsidDel="000414D7">
          <w:rPr>
            <w:rPrChange w:id="794" w:author="KING, Jonathan (WHITTINGTON HEALTH NHS TRUST)" w:date="2023-01-06T13:19:00Z">
              <w:rPr>
                <w:color w:val="00B050"/>
              </w:rPr>
            </w:rPrChange>
          </w:rPr>
          <w:delText xml:space="preserve"> </w:delText>
        </w:r>
      </w:del>
    </w:p>
    <w:p w14:paraId="4B510D0A" w14:textId="0928C5EE" w:rsidR="5091E00A" w:rsidRPr="000414D7" w:rsidDel="000414D7" w:rsidRDefault="5091E00A" w:rsidP="000414D7">
      <w:pPr>
        <w:spacing w:line="360" w:lineRule="auto"/>
        <w:rPr>
          <w:del w:id="795" w:author="KING, Jonathan (WHITTINGTON HEALTH NHS TRUST)" w:date="2023-01-06T13:17:00Z"/>
        </w:rPr>
        <w:pPrChange w:id="796" w:author="KING, Jonathan (WHITTINGTON HEALTH NHS TRUST)" w:date="2023-01-06T13:19:00Z">
          <w:pPr>
            <w:spacing w:line="360" w:lineRule="auto"/>
          </w:pPr>
        </w:pPrChange>
      </w:pPr>
      <w:del w:id="797" w:author="KING, Jonathan (WHITTINGTON HEALTH NHS TRUST)" w:date="2023-01-06T13:17:00Z">
        <w:r w:rsidRPr="000414D7" w:rsidDel="000414D7">
          <w:delText xml:space="preserve">The procedure should take about </w:delText>
        </w:r>
        <w:commentRangeStart w:id="798"/>
        <w:r w:rsidRPr="000414D7" w:rsidDel="000414D7">
          <w:delText xml:space="preserve">10-15 minutes from start to finish, although it can take longer, and </w:delText>
        </w:r>
        <w:commentRangeEnd w:id="798"/>
        <w:r w:rsidR="004D373C" w:rsidRPr="000414D7" w:rsidDel="000414D7">
          <w:rPr>
            <w:rStyle w:val="CommentReference"/>
          </w:rPr>
          <w:commentReference w:id="798"/>
        </w:r>
        <w:r w:rsidRPr="000414D7" w:rsidDel="000414D7">
          <w:delText xml:space="preserve">you </w:delText>
        </w:r>
        <w:r w:rsidR="00A76F42" w:rsidRPr="000414D7" w:rsidDel="000414D7">
          <w:delText>can</w:delText>
        </w:r>
        <w:r w:rsidRPr="000414D7" w:rsidDel="000414D7">
          <w:delText xml:space="preserve"> ask the </w:delText>
        </w:r>
        <w:r w:rsidR="00C205B1" w:rsidRPr="000414D7" w:rsidDel="000414D7">
          <w:delText xml:space="preserve">endoscopist </w:delText>
        </w:r>
        <w:r w:rsidRPr="000414D7" w:rsidDel="000414D7">
          <w:delText xml:space="preserve">to stop at any point if you are uncomfortable. </w:delText>
        </w:r>
        <w:r w:rsidRPr="000414D7" w:rsidDel="000414D7">
          <w:rPr>
            <w:rPrChange w:id="799" w:author="KING, Jonathan (WHITTINGTON HEALTH NHS TRUST)" w:date="2023-01-06T13:19:00Z">
              <w:rPr>
                <w:color w:val="ED7D31" w:themeColor="accent2"/>
              </w:rPr>
            </w:rPrChange>
          </w:rPr>
          <w:delText xml:space="preserve">If the </w:delText>
        </w:r>
        <w:r w:rsidR="00C205B1" w:rsidRPr="000414D7" w:rsidDel="000414D7">
          <w:rPr>
            <w:rPrChange w:id="800" w:author="KING, Jonathan (WHITTINGTON HEALTH NHS TRUST)" w:date="2023-01-06T13:19:00Z">
              <w:rPr>
                <w:color w:val="ED7D31" w:themeColor="accent2"/>
              </w:rPr>
            </w:rPrChange>
          </w:rPr>
          <w:delText xml:space="preserve">endoscopist </w:delText>
        </w:r>
        <w:r w:rsidRPr="000414D7" w:rsidDel="000414D7">
          <w:rPr>
            <w:rPrChange w:id="801" w:author="KING, Jonathan (WHITTINGTON HEALTH NHS TRUST)" w:date="2023-01-06T13:19:00Z">
              <w:rPr>
                <w:color w:val="ED7D31" w:themeColor="accent2"/>
              </w:rPr>
            </w:rPrChange>
          </w:rPr>
          <w:delText xml:space="preserve">is unable to continue, for example </w:delText>
        </w:r>
        <w:r w:rsidR="00A76F42" w:rsidRPr="000414D7" w:rsidDel="000414D7">
          <w:rPr>
            <w:rPrChange w:id="802" w:author="KING, Jonathan (WHITTINGTON HEALTH NHS TRUST)" w:date="2023-01-06T13:19:00Z">
              <w:rPr>
                <w:color w:val="ED7D31" w:themeColor="accent2"/>
              </w:rPr>
            </w:rPrChange>
          </w:rPr>
          <w:delText>if</w:delText>
        </w:r>
        <w:r w:rsidRPr="000414D7" w:rsidDel="000414D7">
          <w:rPr>
            <w:rPrChange w:id="803" w:author="KING, Jonathan (WHITTINGTON HEALTH NHS TRUST)" w:date="2023-01-06T13:19:00Z">
              <w:rPr>
                <w:color w:val="ED7D31" w:themeColor="accent2"/>
              </w:rPr>
            </w:rPrChange>
          </w:rPr>
          <w:delText xml:space="preserve"> your bowel </w:delText>
        </w:r>
        <w:r w:rsidR="00A76F42" w:rsidRPr="000414D7" w:rsidDel="000414D7">
          <w:rPr>
            <w:rPrChange w:id="804" w:author="KING, Jonathan (WHITTINGTON HEALTH NHS TRUST)" w:date="2023-01-06T13:19:00Z">
              <w:rPr>
                <w:color w:val="ED7D31" w:themeColor="accent2"/>
              </w:rPr>
            </w:rPrChange>
          </w:rPr>
          <w:delText xml:space="preserve">is </w:delText>
        </w:r>
        <w:r w:rsidRPr="000414D7" w:rsidDel="000414D7">
          <w:rPr>
            <w:rPrChange w:id="805" w:author="KING, Jonathan (WHITTINGTON HEALTH NHS TRUST)" w:date="2023-01-06T13:19:00Z">
              <w:rPr>
                <w:color w:val="ED7D31" w:themeColor="accent2"/>
              </w:rPr>
            </w:rPrChange>
          </w:rPr>
          <w:delText xml:space="preserve">full of </w:delText>
        </w:r>
        <w:r w:rsidR="00A76F42" w:rsidRPr="000414D7" w:rsidDel="000414D7">
          <w:rPr>
            <w:rPrChange w:id="806" w:author="KING, Jonathan (WHITTINGTON HEALTH NHS TRUST)" w:date="2023-01-06T13:19:00Z">
              <w:rPr>
                <w:color w:val="ED7D31" w:themeColor="accent2"/>
              </w:rPr>
            </w:rPrChange>
          </w:rPr>
          <w:delText>poo, known as stool,</w:delText>
        </w:r>
        <w:r w:rsidRPr="000414D7" w:rsidDel="000414D7">
          <w:rPr>
            <w:rPrChange w:id="807" w:author="KING, Jonathan (WHITTINGTON HEALTH NHS TRUST)" w:date="2023-01-06T13:19:00Z">
              <w:rPr>
                <w:color w:val="ED7D31" w:themeColor="accent2"/>
              </w:rPr>
            </w:rPrChange>
          </w:rPr>
          <w:delText xml:space="preserve"> then the doctor may have to </w:delText>
        </w:r>
        <w:r w:rsidR="00F33ADF" w:rsidRPr="000414D7" w:rsidDel="000414D7">
          <w:rPr>
            <w:rPrChange w:id="808" w:author="KING, Jonathan (WHITTINGTON HEALTH NHS TRUST)" w:date="2023-01-06T13:19:00Z">
              <w:rPr>
                <w:color w:val="ED7D31" w:themeColor="accent2"/>
              </w:rPr>
            </w:rPrChange>
          </w:rPr>
          <w:delText xml:space="preserve">stop </w:delText>
        </w:r>
        <w:r w:rsidRPr="000414D7" w:rsidDel="000414D7">
          <w:rPr>
            <w:rPrChange w:id="809" w:author="KING, Jonathan (WHITTINGTON HEALTH NHS TRUST)" w:date="2023-01-06T13:19:00Z">
              <w:rPr>
                <w:color w:val="ED7D31" w:themeColor="accent2"/>
              </w:rPr>
            </w:rPrChange>
          </w:rPr>
          <w:delText xml:space="preserve">the procedure.  </w:delText>
        </w:r>
      </w:del>
    </w:p>
    <w:p w14:paraId="54BACB27" w14:textId="1C788DF1" w:rsidR="00BD1E13" w:rsidRPr="000414D7" w:rsidDel="000414D7" w:rsidRDefault="00BD1E13" w:rsidP="000414D7">
      <w:pPr>
        <w:spacing w:line="360" w:lineRule="auto"/>
        <w:rPr>
          <w:del w:id="810" w:author="KING, Jonathan (WHITTINGTON HEALTH NHS TRUST)" w:date="2023-01-06T13:17:00Z"/>
          <w:rPrChange w:id="811" w:author="KING, Jonathan (WHITTINGTON HEALTH NHS TRUST)" w:date="2023-01-06T13:19:00Z">
            <w:rPr>
              <w:del w:id="812" w:author="KING, Jonathan (WHITTINGTON HEALTH NHS TRUST)" w:date="2023-01-06T13:17:00Z"/>
              <w:color w:val="00B050"/>
            </w:rPr>
          </w:rPrChange>
        </w:rPr>
        <w:pPrChange w:id="813" w:author="KING, Jonathan (WHITTINGTON HEALTH NHS TRUST)" w:date="2023-01-06T13:19:00Z">
          <w:pPr>
            <w:spacing w:line="360" w:lineRule="auto"/>
          </w:pPr>
        </w:pPrChange>
      </w:pPr>
      <w:del w:id="814" w:author="KING, Jonathan (WHITTINGTON HEALTH NHS TRUST)" w:date="2023-01-06T13:17:00Z">
        <w:r w:rsidRPr="000414D7" w:rsidDel="000414D7">
          <w:rPr>
            <w:rPrChange w:id="815" w:author="KING, Jonathan (WHITTINGTON HEALTH NHS TRUST)" w:date="2023-01-06T13:19:00Z">
              <w:rPr>
                <w:color w:val="00B050"/>
              </w:rPr>
            </w:rPrChange>
          </w:rPr>
          <w:delText>Before we proceed, do you have anything more you would like to ask? Press green for yes and red for no.</w:delText>
        </w:r>
      </w:del>
    </w:p>
    <w:p w14:paraId="643E2698" w14:textId="0BAA6723" w:rsidR="00BD1E13" w:rsidRPr="000414D7" w:rsidDel="000414D7" w:rsidRDefault="00BD1E13" w:rsidP="000414D7">
      <w:pPr>
        <w:spacing w:line="360" w:lineRule="auto"/>
        <w:rPr>
          <w:del w:id="816" w:author="KING, Jonathan (WHITTINGTON HEALTH NHS TRUST)" w:date="2023-01-06T13:17:00Z"/>
          <w:rPrChange w:id="817" w:author="KING, Jonathan (WHITTINGTON HEALTH NHS TRUST)" w:date="2023-01-06T13:19:00Z">
            <w:rPr>
              <w:del w:id="818" w:author="KING, Jonathan (WHITTINGTON HEALTH NHS TRUST)" w:date="2023-01-06T13:17:00Z"/>
              <w:color w:val="00B050"/>
            </w:rPr>
          </w:rPrChange>
        </w:rPr>
        <w:pPrChange w:id="819" w:author="KING, Jonathan (WHITTINGTON HEALTH NHS TRUST)" w:date="2023-01-06T13:19:00Z">
          <w:pPr>
            <w:spacing w:line="360" w:lineRule="auto"/>
          </w:pPr>
        </w:pPrChange>
      </w:pPr>
      <w:del w:id="820" w:author="KING, Jonathan (WHITTINGTON HEALTH NHS TRUST)" w:date="2023-01-06T13:17:00Z">
        <w:r w:rsidRPr="000414D7" w:rsidDel="000414D7">
          <w:rPr>
            <w:rPrChange w:id="821" w:author="KING, Jonathan (WHITTINGTON HEALTH NHS TRUST)" w:date="2023-01-06T13:19:00Z">
              <w:rPr>
                <w:color w:val="00B050"/>
              </w:rPr>
            </w:rPrChange>
          </w:rPr>
          <w:lastRenderedPageBreak/>
          <w:delText>Thank you, please give the tablet back to your doctor or nurse. If you have agreed to the procedure, please sign the form given to you. If you have further questions, do not sign the form until an interpreter has been called.</w:delText>
        </w:r>
      </w:del>
    </w:p>
    <w:p w14:paraId="307EE2CC" w14:textId="23436D9A" w:rsidR="001C74EA" w:rsidRPr="000414D7" w:rsidDel="000414D7" w:rsidRDefault="001C74EA" w:rsidP="000414D7">
      <w:pPr>
        <w:spacing w:line="360" w:lineRule="auto"/>
        <w:rPr>
          <w:del w:id="822" w:author="KING, Jonathan (WHITTINGTON HEALTH NHS TRUST)" w:date="2023-01-06T13:17:00Z"/>
        </w:rPr>
        <w:pPrChange w:id="823" w:author="KING, Jonathan (WHITTINGTON HEALTH NHS TRUST)" w:date="2023-01-06T13:19:00Z">
          <w:pPr>
            <w:spacing w:line="360" w:lineRule="auto"/>
          </w:pPr>
        </w:pPrChange>
      </w:pPr>
    </w:p>
    <w:p w14:paraId="6A21B51A" w14:textId="6CD07626" w:rsidR="00F20582" w:rsidRPr="000414D7" w:rsidDel="000414D7" w:rsidRDefault="00F20582" w:rsidP="000414D7">
      <w:pPr>
        <w:spacing w:line="360" w:lineRule="auto"/>
        <w:rPr>
          <w:del w:id="824" w:author="KING, Jonathan (WHITTINGTON HEALTH NHS TRUST)" w:date="2023-01-06T13:17:00Z"/>
          <w:b/>
          <w:bCs/>
        </w:rPr>
        <w:pPrChange w:id="825" w:author="KING, Jonathan (WHITTINGTON HEALTH NHS TRUST)" w:date="2023-01-06T13:19:00Z">
          <w:pPr>
            <w:spacing w:line="360" w:lineRule="auto"/>
          </w:pPr>
        </w:pPrChange>
      </w:pPr>
      <w:del w:id="826" w:author="KING, Jonathan (WHITTINGTON HEALTH NHS TRUST)" w:date="2023-01-06T13:17:00Z">
        <w:r w:rsidRPr="000414D7" w:rsidDel="000414D7">
          <w:rPr>
            <w:b/>
            <w:bCs/>
          </w:rPr>
          <w:br w:type="page"/>
        </w:r>
      </w:del>
    </w:p>
    <w:p w14:paraId="21720878" w14:textId="14F7F1F7" w:rsidR="001C74EA" w:rsidRPr="000414D7" w:rsidDel="000414D7" w:rsidRDefault="001C74EA" w:rsidP="000414D7">
      <w:pPr>
        <w:spacing w:line="360" w:lineRule="auto"/>
        <w:rPr>
          <w:del w:id="827" w:author="KING, Jonathan (WHITTINGTON HEALTH NHS TRUST)" w:date="2023-01-06T13:17:00Z"/>
          <w:b/>
          <w:bCs/>
        </w:rPr>
        <w:pPrChange w:id="828" w:author="KING, Jonathan (WHITTINGTON HEALTH NHS TRUST)" w:date="2023-01-06T13:19:00Z">
          <w:pPr>
            <w:spacing w:line="360" w:lineRule="auto"/>
          </w:pPr>
        </w:pPrChange>
      </w:pPr>
      <w:del w:id="829" w:author="KING, Jonathan (WHITTINGTON HEALTH NHS TRUST)" w:date="2023-01-06T13:17:00Z">
        <w:r w:rsidRPr="000414D7" w:rsidDel="000414D7">
          <w:rPr>
            <w:b/>
            <w:bCs/>
          </w:rPr>
          <w:lastRenderedPageBreak/>
          <w:delText>Script number 3: Consenting for colonoscopy</w:delText>
        </w:r>
      </w:del>
    </w:p>
    <w:p w14:paraId="28EDA113" w14:textId="1FC3B462" w:rsidR="006E0DA7" w:rsidRPr="000414D7" w:rsidDel="000414D7" w:rsidRDefault="00A94560" w:rsidP="000414D7">
      <w:pPr>
        <w:spacing w:line="360" w:lineRule="auto"/>
        <w:rPr>
          <w:del w:id="830" w:author="KING, Jonathan (WHITTINGTON HEALTH NHS TRUST)" w:date="2023-01-06T13:17:00Z"/>
          <w:rPrChange w:id="831" w:author="KING, Jonathan (WHITTINGTON HEALTH NHS TRUST)" w:date="2023-01-06T13:19:00Z">
            <w:rPr>
              <w:del w:id="832" w:author="KING, Jonathan (WHITTINGTON HEALTH NHS TRUST)" w:date="2023-01-06T13:17:00Z"/>
              <w:color w:val="00B050"/>
            </w:rPr>
          </w:rPrChange>
        </w:rPr>
        <w:pPrChange w:id="833" w:author="KING, Jonathan (WHITTINGTON HEALTH NHS TRUST)" w:date="2023-01-06T13:19:00Z">
          <w:pPr>
            <w:spacing w:line="360" w:lineRule="auto"/>
          </w:pPr>
        </w:pPrChange>
      </w:pPr>
      <w:del w:id="834" w:author="KING, Jonathan (WHITTINGTON HEALTH NHS TRUST)" w:date="2023-01-06T13:17:00Z">
        <w:r w:rsidRPr="000414D7" w:rsidDel="000414D7">
          <w:delText>“</w:delText>
        </w:r>
        <w:r w:rsidR="006E0DA7" w:rsidRPr="000414D7" w:rsidDel="000414D7">
          <w:rPr>
            <w:rPrChange w:id="835" w:author="KING, Jonathan (WHITTINGTON HEALTH NHS TRUST)" w:date="2023-01-06T13:19:00Z">
              <w:rPr>
                <w:color w:val="00B050"/>
              </w:rPr>
            </w:rPrChange>
          </w:rPr>
          <w:delText xml:space="preserve">Hello, I am </w:delText>
        </w:r>
        <w:commentRangeStart w:id="836"/>
        <w:r w:rsidR="006E0DA7" w:rsidRPr="000414D7" w:rsidDel="000414D7">
          <w:rPr>
            <w:rPrChange w:id="837" w:author="KING, Jonathan (WHITTINGTON HEALTH NHS TRUST)" w:date="2023-01-06T13:19:00Z">
              <w:rPr>
                <w:color w:val="00B050"/>
              </w:rPr>
            </w:rPrChange>
          </w:rPr>
          <w:delText xml:space="preserve">a gastroenterology doctor </w:delText>
        </w:r>
        <w:commentRangeEnd w:id="836"/>
        <w:r w:rsidR="006E0DA7" w:rsidRPr="000414D7" w:rsidDel="000414D7">
          <w:rPr>
            <w:rStyle w:val="CommentReference"/>
            <w:rPrChange w:id="838" w:author="KING, Jonathan (WHITTINGTON HEALTH NHS TRUST)" w:date="2023-01-06T13:19:00Z">
              <w:rPr>
                <w:rStyle w:val="CommentReference"/>
                <w:color w:val="00B050"/>
              </w:rPr>
            </w:rPrChange>
          </w:rPr>
          <w:commentReference w:id="836"/>
        </w:r>
        <w:r w:rsidR="006E0DA7" w:rsidRPr="000414D7" w:rsidDel="000414D7">
          <w:rPr>
            <w:rPrChange w:id="839" w:author="KING, Jonathan (WHITTINGTON HEALTH NHS TRUST)" w:date="2023-01-06T13:19:00Z">
              <w:rPr>
                <w:color w:val="00B050"/>
              </w:rPr>
            </w:rPrChange>
          </w:rPr>
          <w:delText xml:space="preserve">and endoscopist. I will now explain to you the </w:delText>
        </w:r>
        <w:commentRangeStart w:id="840"/>
        <w:commentRangeStart w:id="841"/>
        <w:r w:rsidR="006E0DA7" w:rsidRPr="000414D7" w:rsidDel="000414D7">
          <w:rPr>
            <w:rPrChange w:id="842" w:author="KING, Jonathan (WHITTINGTON HEALTH NHS TRUST)" w:date="2023-01-06T13:19:00Z">
              <w:rPr>
                <w:color w:val="00B050"/>
              </w:rPr>
            </w:rPrChange>
          </w:rPr>
          <w:delText>procedure you are about to have</w:delText>
        </w:r>
        <w:commentRangeEnd w:id="840"/>
        <w:r w:rsidR="006E0DA7" w:rsidRPr="000414D7" w:rsidDel="000414D7">
          <w:rPr>
            <w:rStyle w:val="CommentReference"/>
            <w:rPrChange w:id="843" w:author="KING, Jonathan (WHITTINGTON HEALTH NHS TRUST)" w:date="2023-01-06T13:19:00Z">
              <w:rPr>
                <w:rStyle w:val="CommentReference"/>
                <w:color w:val="00B050"/>
              </w:rPr>
            </w:rPrChange>
          </w:rPr>
          <w:commentReference w:id="840"/>
        </w:r>
        <w:commentRangeEnd w:id="841"/>
        <w:r w:rsidR="006E0DA7" w:rsidRPr="000414D7" w:rsidDel="000414D7">
          <w:rPr>
            <w:rStyle w:val="CommentReference"/>
            <w:rPrChange w:id="844" w:author="KING, Jonathan (WHITTINGTON HEALTH NHS TRUST)" w:date="2023-01-06T13:19:00Z">
              <w:rPr>
                <w:rStyle w:val="CommentReference"/>
                <w:color w:val="00B050"/>
              </w:rPr>
            </w:rPrChange>
          </w:rPr>
          <w:commentReference w:id="841"/>
        </w:r>
        <w:r w:rsidR="006E0DA7" w:rsidRPr="000414D7" w:rsidDel="000414D7">
          <w:rPr>
            <w:rPrChange w:id="845" w:author="KING, Jonathan (WHITTINGTON HEALTH NHS TRUST)" w:date="2023-01-06T13:19:00Z">
              <w:rPr>
                <w:color w:val="00B050"/>
              </w:rPr>
            </w:rPrChange>
          </w:rPr>
          <w:delText>. During this video I will also ask you a number of questions to ensure that you have understood the information that I am giving. Please answer any questions by selecting the green button for ‘yes’ or the red button for ‘no’</w:delText>
        </w:r>
        <w:commentRangeStart w:id="846"/>
        <w:commentRangeStart w:id="847"/>
        <w:commentRangeStart w:id="848"/>
        <w:r w:rsidR="006E0DA7" w:rsidRPr="000414D7" w:rsidDel="000414D7">
          <w:rPr>
            <w:rPrChange w:id="849" w:author="KING, Jonathan (WHITTINGTON HEALTH NHS TRUST)" w:date="2023-01-06T13:19:00Z">
              <w:rPr>
                <w:color w:val="00B050"/>
              </w:rPr>
            </w:rPrChange>
          </w:rPr>
          <w:delText>. There may also be an orange button at times. Press this button if you are ever unsure or have questions you wish to ask about the question being asked. The buttons</w:delText>
        </w:r>
        <w:commentRangeEnd w:id="846"/>
        <w:r w:rsidR="006E0DA7" w:rsidRPr="000414D7" w:rsidDel="000414D7">
          <w:rPr>
            <w:rStyle w:val="CommentReference"/>
            <w:rPrChange w:id="850" w:author="KING, Jonathan (WHITTINGTON HEALTH NHS TRUST)" w:date="2023-01-06T13:19:00Z">
              <w:rPr>
                <w:rStyle w:val="CommentReference"/>
                <w:color w:val="00B050"/>
              </w:rPr>
            </w:rPrChange>
          </w:rPr>
          <w:commentReference w:id="846"/>
        </w:r>
        <w:commentRangeEnd w:id="847"/>
        <w:r w:rsidR="006E0DA7" w:rsidRPr="000414D7" w:rsidDel="000414D7">
          <w:rPr>
            <w:rStyle w:val="CommentReference"/>
            <w:rPrChange w:id="851" w:author="KING, Jonathan (WHITTINGTON HEALTH NHS TRUST)" w:date="2023-01-06T13:19:00Z">
              <w:rPr>
                <w:rStyle w:val="CommentReference"/>
                <w:color w:val="00B050"/>
              </w:rPr>
            </w:rPrChange>
          </w:rPr>
          <w:commentReference w:id="847"/>
        </w:r>
        <w:commentRangeEnd w:id="848"/>
        <w:r w:rsidR="006E0DA7" w:rsidRPr="000414D7" w:rsidDel="000414D7">
          <w:rPr>
            <w:rStyle w:val="CommentReference"/>
            <w:rPrChange w:id="852" w:author="KING, Jonathan (WHITTINGTON HEALTH NHS TRUST)" w:date="2023-01-06T13:19:00Z">
              <w:rPr>
                <w:rStyle w:val="CommentReference"/>
                <w:color w:val="00B050"/>
              </w:rPr>
            </w:rPrChange>
          </w:rPr>
          <w:commentReference w:id="848"/>
        </w:r>
        <w:r w:rsidR="006E0DA7" w:rsidRPr="000414D7" w:rsidDel="000414D7">
          <w:rPr>
            <w:rPrChange w:id="853" w:author="KING, Jonathan (WHITTINGTON HEALTH NHS TRUST)" w:date="2023-01-06T13:19:00Z">
              <w:rPr>
                <w:color w:val="00B050"/>
              </w:rPr>
            </w:rPrChange>
          </w:rPr>
          <w:delText xml:space="preserve"> will appear on the screen when I ask my questions. All your answers will be shared with your doctor </w:delText>
        </w:r>
        <w:r w:rsidR="006E0DA7" w:rsidRPr="000414D7" w:rsidDel="000414D7">
          <w:rPr>
            <w:rPrChange w:id="854" w:author="KING, Jonathan (WHITTINGTON HEALTH NHS TRUST)" w:date="2023-01-06T13:19:00Z">
              <w:rPr>
                <w:color w:val="00B050"/>
              </w:rPr>
            </w:rPrChange>
          </w:rPr>
          <w:delText xml:space="preserve">or nurse </w:delText>
        </w:r>
        <w:r w:rsidR="006E0DA7" w:rsidRPr="000414D7" w:rsidDel="000414D7">
          <w:rPr>
            <w:rPrChange w:id="855" w:author="KING, Jonathan (WHITTINGTON HEALTH NHS TRUST)" w:date="2023-01-06T13:19:00Z">
              <w:rPr>
                <w:color w:val="00B050"/>
              </w:rPr>
            </w:rPrChange>
          </w:rPr>
          <w:delText xml:space="preserve">so they know that you have understood the information, </w:delText>
        </w:r>
        <w:commentRangeStart w:id="856"/>
        <w:commentRangeStart w:id="857"/>
        <w:r w:rsidR="006E0DA7" w:rsidRPr="000414D7" w:rsidDel="000414D7">
          <w:rPr>
            <w:rPrChange w:id="858" w:author="KING, Jonathan (WHITTINGTON HEALTH NHS TRUST)" w:date="2023-01-06T13:19:00Z">
              <w:rPr>
                <w:color w:val="00B050"/>
              </w:rPr>
            </w:rPrChange>
          </w:rPr>
          <w:delText xml:space="preserve">what your preference are </w:delText>
        </w:r>
        <w:commentRangeEnd w:id="856"/>
        <w:r w:rsidR="006E0DA7" w:rsidRPr="000414D7" w:rsidDel="000414D7">
          <w:rPr>
            <w:rStyle w:val="CommentReference"/>
            <w:rPrChange w:id="859" w:author="KING, Jonathan (WHITTINGTON HEALTH NHS TRUST)" w:date="2023-01-06T13:19:00Z">
              <w:rPr>
                <w:rStyle w:val="CommentReference"/>
                <w:color w:val="00B050"/>
              </w:rPr>
            </w:rPrChange>
          </w:rPr>
          <w:commentReference w:id="856"/>
        </w:r>
        <w:commentRangeEnd w:id="857"/>
        <w:r w:rsidR="006E0DA7" w:rsidRPr="000414D7" w:rsidDel="000414D7">
          <w:rPr>
            <w:rStyle w:val="CommentReference"/>
            <w:rPrChange w:id="860" w:author="KING, Jonathan (WHITTINGTON HEALTH NHS TRUST)" w:date="2023-01-06T13:19:00Z">
              <w:rPr>
                <w:rStyle w:val="CommentReference"/>
                <w:color w:val="00B050"/>
              </w:rPr>
            </w:rPrChange>
          </w:rPr>
          <w:commentReference w:id="857"/>
        </w:r>
        <w:r w:rsidR="006E0DA7" w:rsidRPr="000414D7" w:rsidDel="000414D7">
          <w:rPr>
            <w:rPrChange w:id="861" w:author="KING, Jonathan (WHITTINGTON HEALTH NHS TRUST)" w:date="2023-01-06T13:19:00Z">
              <w:rPr>
                <w:color w:val="00B050"/>
              </w:rPr>
            </w:rPrChange>
          </w:rPr>
          <w:delText xml:space="preserve"> during the procedure and whether you have any further questions. We will not be storing any personal information about you. If you have indicated that you have further questions, your doctor or nurse will call an interpreter over the phone so they can answer your queries. Please do not sign the consent form until all your questions have been answered and you are happy to go ahead with the procedure.</w:delText>
        </w:r>
      </w:del>
    </w:p>
    <w:p w14:paraId="602D0309" w14:textId="32B61ECD" w:rsidR="001C74EA" w:rsidRPr="000414D7" w:rsidDel="000414D7" w:rsidRDefault="001C74EA" w:rsidP="000414D7">
      <w:pPr>
        <w:spacing w:line="360" w:lineRule="auto"/>
        <w:rPr>
          <w:del w:id="862" w:author="KING, Jonathan (WHITTINGTON HEALTH NHS TRUST)" w:date="2023-01-06T13:17:00Z"/>
        </w:rPr>
        <w:pPrChange w:id="863" w:author="KING, Jonathan (WHITTINGTON HEALTH NHS TRUST)" w:date="2023-01-06T13:19:00Z">
          <w:pPr>
            <w:spacing w:line="360" w:lineRule="auto"/>
          </w:pPr>
        </w:pPrChange>
      </w:pPr>
      <w:del w:id="864" w:author="KING, Jonathan (WHITTINGTON HEALTH NHS TRUST)" w:date="2023-01-06T13:17:00Z">
        <w:r w:rsidRPr="000414D7" w:rsidDel="000414D7">
          <w:delText xml:space="preserve">You have been brought here today for a colonoscopy. This involves a camera on the end of a long flexible tube being inserted into </w:delText>
        </w:r>
        <w:r w:rsidR="00A76F42" w:rsidRPr="000414D7" w:rsidDel="000414D7">
          <w:delText xml:space="preserve">your </w:delText>
        </w:r>
        <w:r w:rsidRPr="000414D7" w:rsidDel="000414D7">
          <w:delText xml:space="preserve">bottom to allow the </w:delText>
        </w:r>
        <w:r w:rsidR="00035372" w:rsidRPr="000414D7" w:rsidDel="000414D7">
          <w:delText xml:space="preserve">endoscopist </w:delText>
        </w:r>
        <w:r w:rsidRPr="000414D7" w:rsidDel="000414D7">
          <w:delText xml:space="preserve">to have a look at the whole of your large bowel and the final part of your small bowel to identify the cause of your symptoms. </w:delText>
        </w:r>
        <w:r w:rsidRPr="000414D7" w:rsidDel="000414D7">
          <w:rPr>
            <w:rPrChange w:id="865" w:author="KING, Jonathan (WHITTINGTON HEALTH NHS TRUST)" w:date="2023-01-06T13:19:00Z">
              <w:rPr>
                <w:color w:val="00B050"/>
              </w:rPr>
            </w:rPrChange>
          </w:rPr>
          <w:delText xml:space="preserve">They will be able to take photos, </w:delText>
        </w:r>
        <w:r w:rsidR="00A76F42" w:rsidRPr="000414D7" w:rsidDel="000414D7">
          <w:rPr>
            <w:rPrChange w:id="866" w:author="KING, Jonathan (WHITTINGTON HEALTH NHS TRUST)" w:date="2023-01-06T13:19:00Z">
              <w:rPr>
                <w:color w:val="00B050"/>
              </w:rPr>
            </w:rPrChange>
          </w:rPr>
          <w:delText xml:space="preserve">take small samples of tissue, known as a biopsy, </w:delText>
        </w:r>
        <w:r w:rsidRPr="000414D7" w:rsidDel="000414D7">
          <w:rPr>
            <w:rPrChange w:id="867" w:author="KING, Jonathan (WHITTINGTON HEALTH NHS TRUST)" w:date="2023-01-06T13:19:00Z">
              <w:rPr>
                <w:color w:val="00B050"/>
              </w:rPr>
            </w:rPrChange>
          </w:rPr>
          <w:delText>and maybe even apply some treatment depending on what they find. You will not feel the biopsies being taken.</w:delText>
        </w:r>
      </w:del>
    </w:p>
    <w:p w14:paraId="4615FA4B" w14:textId="5B1450E1" w:rsidR="001C74EA" w:rsidRPr="000414D7" w:rsidDel="000414D7" w:rsidRDefault="001C74EA" w:rsidP="000414D7">
      <w:pPr>
        <w:spacing w:line="360" w:lineRule="auto"/>
        <w:rPr>
          <w:del w:id="868" w:author="KING, Jonathan (WHITTINGTON HEALTH NHS TRUST)" w:date="2023-01-06T13:17:00Z"/>
          <w:rPrChange w:id="869" w:author="KING, Jonathan (WHITTINGTON HEALTH NHS TRUST)" w:date="2023-01-06T13:19:00Z">
            <w:rPr>
              <w:del w:id="870" w:author="KING, Jonathan (WHITTINGTON HEALTH NHS TRUST)" w:date="2023-01-06T13:17:00Z"/>
              <w:color w:val="00B050"/>
            </w:rPr>
          </w:rPrChange>
        </w:rPr>
        <w:pPrChange w:id="871" w:author="KING, Jonathan (WHITTINGTON HEALTH NHS TRUST)" w:date="2023-01-06T13:19:00Z">
          <w:pPr>
            <w:spacing w:line="360" w:lineRule="auto"/>
          </w:pPr>
        </w:pPrChange>
      </w:pPr>
      <w:del w:id="872" w:author="KING, Jonathan (WHITTINGTON HEALTH NHS TRUST)" w:date="2023-01-06T13:17:00Z">
        <w:r w:rsidRPr="000414D7" w:rsidDel="000414D7">
          <w:rPr>
            <w:rPrChange w:id="873" w:author="KING, Jonathan (WHITTINGTON HEALTH NHS TRUST)" w:date="2023-01-06T13:19:00Z">
              <w:rPr>
                <w:color w:val="00B050"/>
              </w:rPr>
            </w:rPrChange>
          </w:rPr>
          <w:delText xml:space="preserve">Do you understand so far? </w:delText>
        </w:r>
        <w:r w:rsidR="00BD1E13" w:rsidRPr="000414D7" w:rsidDel="000414D7">
          <w:rPr>
            <w:rPrChange w:id="874" w:author="KING, Jonathan (WHITTINGTON HEALTH NHS TRUST)" w:date="2023-01-06T13:19:00Z">
              <w:rPr>
                <w:color w:val="00B050"/>
              </w:rPr>
            </w:rPrChange>
          </w:rPr>
          <w:delText>Press green for yes, red for no. If you are not sure or have questions then please press the orange button</w:delText>
        </w:r>
        <w:r w:rsidR="00BD1E13" w:rsidRPr="000414D7" w:rsidDel="000414D7">
          <w:rPr>
            <w:rPrChange w:id="875" w:author="KING, Jonathan (WHITTINGTON HEALTH NHS TRUST)" w:date="2023-01-06T13:19:00Z">
              <w:rPr>
                <w:color w:val="00B050"/>
              </w:rPr>
            </w:rPrChange>
          </w:rPr>
          <w:delText>.</w:delText>
        </w:r>
      </w:del>
    </w:p>
    <w:p w14:paraId="09734227" w14:textId="496DD17F" w:rsidR="001C74EA" w:rsidRPr="000414D7" w:rsidDel="000414D7" w:rsidRDefault="001C74EA" w:rsidP="000414D7">
      <w:pPr>
        <w:spacing w:line="360" w:lineRule="auto"/>
        <w:rPr>
          <w:del w:id="876" w:author="KING, Jonathan (WHITTINGTON HEALTH NHS TRUST)" w:date="2023-01-06T13:17:00Z"/>
          <w:rPrChange w:id="877" w:author="KING, Jonathan (WHITTINGTON HEALTH NHS TRUST)" w:date="2023-01-06T13:19:00Z">
            <w:rPr>
              <w:del w:id="878" w:author="KING, Jonathan (WHITTINGTON HEALTH NHS TRUST)" w:date="2023-01-06T13:17:00Z"/>
              <w:color w:val="ED7D31" w:themeColor="accent2"/>
            </w:rPr>
          </w:rPrChange>
        </w:rPr>
        <w:pPrChange w:id="879" w:author="KING, Jonathan (WHITTINGTON HEALTH NHS TRUST)" w:date="2023-01-06T13:19:00Z">
          <w:pPr>
            <w:spacing w:line="360" w:lineRule="auto"/>
          </w:pPr>
        </w:pPrChange>
      </w:pPr>
      <w:del w:id="880" w:author="KING, Jonathan (WHITTINGTON HEALTH NHS TRUST)" w:date="2023-01-06T13:17:00Z">
        <w:r w:rsidRPr="000414D7" w:rsidDel="000414D7">
          <w:rPr>
            <w:rPrChange w:id="881" w:author="KING, Jonathan (WHITTINGTON HEALTH NHS TRUST)" w:date="2023-01-06T13:19:00Z">
              <w:rPr>
                <w:color w:val="ED7D31" w:themeColor="accent2"/>
              </w:rPr>
            </w:rPrChange>
          </w:rPr>
          <w:delText xml:space="preserve">The procedure is well tolerated and should not hurt, although it can be uncomfortable at certain points where there are bends or due to the gas that is being inflated by the </w:delText>
        </w:r>
        <w:r w:rsidR="00035372" w:rsidRPr="000414D7" w:rsidDel="000414D7">
          <w:rPr>
            <w:rPrChange w:id="882" w:author="KING, Jonathan (WHITTINGTON HEALTH NHS TRUST)" w:date="2023-01-06T13:19:00Z">
              <w:rPr>
                <w:color w:val="ED7D31" w:themeColor="accent2"/>
              </w:rPr>
            </w:rPrChange>
          </w:rPr>
          <w:delText xml:space="preserve">endoscopist </w:delText>
        </w:r>
        <w:r w:rsidRPr="000414D7" w:rsidDel="000414D7">
          <w:rPr>
            <w:rPrChange w:id="883" w:author="KING, Jonathan (WHITTINGTON HEALTH NHS TRUST)" w:date="2023-01-06T13:19:00Z">
              <w:rPr>
                <w:color w:val="ED7D31" w:themeColor="accent2"/>
              </w:rPr>
            </w:rPrChange>
          </w:rPr>
          <w:delText>through the camera. Please release the gas as much as you need to as it will help you feel comfortable which in turn helps the doctor. Do not feel embarrassed to do this, we are used to it and it really does help.</w:delText>
        </w:r>
      </w:del>
    </w:p>
    <w:p w14:paraId="6305164C" w14:textId="142ACFC4" w:rsidR="00262432" w:rsidRPr="000414D7" w:rsidDel="000414D7" w:rsidRDefault="00262432" w:rsidP="000414D7">
      <w:pPr>
        <w:spacing w:line="360" w:lineRule="auto"/>
        <w:rPr>
          <w:del w:id="884" w:author="KING, Jonathan (WHITTINGTON HEALTH NHS TRUST)" w:date="2023-01-06T13:17:00Z"/>
          <w:rPrChange w:id="885" w:author="KING, Jonathan (WHITTINGTON HEALTH NHS TRUST)" w:date="2023-01-06T13:19:00Z">
            <w:rPr>
              <w:del w:id="886" w:author="KING, Jonathan (WHITTINGTON HEALTH NHS TRUST)" w:date="2023-01-06T13:17:00Z"/>
              <w:color w:val="ED7D31" w:themeColor="accent2"/>
            </w:rPr>
          </w:rPrChange>
        </w:rPr>
        <w:pPrChange w:id="887" w:author="KING, Jonathan (WHITTINGTON HEALTH NHS TRUST)" w:date="2023-01-06T13:19:00Z">
          <w:pPr>
            <w:spacing w:line="360" w:lineRule="auto"/>
          </w:pPr>
        </w:pPrChange>
      </w:pPr>
      <w:del w:id="888" w:author="KING, Jonathan (WHITTINGTON HEALTH NHS TRUST)" w:date="2023-01-06T13:17:00Z">
        <w:r w:rsidRPr="000414D7" w:rsidDel="000414D7">
          <w:rPr>
            <w:rPrChange w:id="889" w:author="KING, Jonathan (WHITTINGTON HEALTH NHS TRUST)" w:date="2023-01-06T13:19:00Z">
              <w:rPr>
                <w:color w:val="ED7D31" w:themeColor="accent2"/>
              </w:rPr>
            </w:rPrChange>
          </w:rPr>
          <w:delText xml:space="preserve">During the procedure you may be asked to roll on to different sides </w:delText>
        </w:r>
        <w:r w:rsidR="00A76F42" w:rsidRPr="000414D7" w:rsidDel="000414D7">
          <w:rPr>
            <w:rPrChange w:id="890" w:author="KING, Jonathan (WHITTINGTON HEALTH NHS TRUST)" w:date="2023-01-06T13:19:00Z">
              <w:rPr>
                <w:color w:val="ED7D31" w:themeColor="accent2"/>
              </w:rPr>
            </w:rPrChange>
          </w:rPr>
          <w:delText xml:space="preserve">of your body </w:delText>
        </w:r>
        <w:r w:rsidRPr="000414D7" w:rsidDel="000414D7">
          <w:rPr>
            <w:rPrChange w:id="891" w:author="KING, Jonathan (WHITTINGTON HEALTH NHS TRUST)" w:date="2023-01-06T13:19:00Z">
              <w:rPr>
                <w:color w:val="ED7D31" w:themeColor="accent2"/>
              </w:rPr>
            </w:rPrChange>
          </w:rPr>
          <w:delText xml:space="preserve">to help the </w:delText>
        </w:r>
        <w:r w:rsidR="00035372" w:rsidRPr="000414D7" w:rsidDel="000414D7">
          <w:rPr>
            <w:rPrChange w:id="892" w:author="KING, Jonathan (WHITTINGTON HEALTH NHS TRUST)" w:date="2023-01-06T13:19:00Z">
              <w:rPr>
                <w:color w:val="ED7D31" w:themeColor="accent2"/>
              </w:rPr>
            </w:rPrChange>
          </w:rPr>
          <w:delText xml:space="preserve">endoscopist </w:delText>
        </w:r>
        <w:r w:rsidRPr="000414D7" w:rsidDel="000414D7">
          <w:rPr>
            <w:rPrChange w:id="893" w:author="KING, Jonathan (WHITTINGTON HEALTH NHS TRUST)" w:date="2023-01-06T13:19:00Z">
              <w:rPr>
                <w:color w:val="ED7D31" w:themeColor="accent2"/>
              </w:rPr>
            </w:rPrChange>
          </w:rPr>
          <w:delText>perform the procedure.</w:delText>
        </w:r>
      </w:del>
    </w:p>
    <w:p w14:paraId="25BD92AF" w14:textId="64F27803" w:rsidR="001C74EA" w:rsidRPr="000414D7" w:rsidDel="000414D7" w:rsidRDefault="001C74EA" w:rsidP="000414D7">
      <w:pPr>
        <w:spacing w:line="360" w:lineRule="auto"/>
        <w:rPr>
          <w:del w:id="894" w:author="KING, Jonathan (WHITTINGTON HEALTH NHS TRUST)" w:date="2023-01-06T13:17:00Z"/>
          <w:rPrChange w:id="895" w:author="KING, Jonathan (WHITTINGTON HEALTH NHS TRUST)" w:date="2023-01-06T13:19:00Z">
            <w:rPr>
              <w:del w:id="896" w:author="KING, Jonathan (WHITTINGTON HEALTH NHS TRUST)" w:date="2023-01-06T13:17:00Z"/>
              <w:color w:val="00B050"/>
            </w:rPr>
          </w:rPrChange>
        </w:rPr>
        <w:pPrChange w:id="897" w:author="KING, Jonathan (WHITTINGTON HEALTH NHS TRUST)" w:date="2023-01-06T13:19:00Z">
          <w:pPr>
            <w:spacing w:line="360" w:lineRule="auto"/>
          </w:pPr>
        </w:pPrChange>
      </w:pPr>
      <w:del w:id="898" w:author="KING, Jonathan (WHITTINGTON HEALTH NHS TRUST)" w:date="2023-01-06T13:17:00Z">
        <w:r w:rsidRPr="000414D7" w:rsidDel="000414D7">
          <w:rPr>
            <w:rPrChange w:id="899" w:author="KING, Jonathan (WHITTINGTON HEALTH NHS TRUST)" w:date="2023-01-06T13:19:00Z">
              <w:rPr>
                <w:color w:val="00B050"/>
              </w:rPr>
            </w:rPrChange>
          </w:rPr>
          <w:delText xml:space="preserve">We will offer you some medications </w:delText>
        </w:r>
        <w:r w:rsidR="00F535DE" w:rsidRPr="000414D7" w:rsidDel="000414D7">
          <w:rPr>
            <w:rPrChange w:id="900" w:author="KING, Jonathan (WHITTINGTON HEALTH NHS TRUST)" w:date="2023-01-06T13:19:00Z">
              <w:rPr>
                <w:color w:val="00B050"/>
              </w:rPr>
            </w:rPrChange>
          </w:rPr>
          <w:delText>that help during the procedure.</w:delText>
        </w:r>
        <w:r w:rsidRPr="000414D7" w:rsidDel="000414D7">
          <w:rPr>
            <w:rPrChange w:id="901" w:author="KING, Jonathan (WHITTINGTON HEALTH NHS TRUST)" w:date="2023-01-06T13:19:00Z">
              <w:rPr>
                <w:color w:val="00B050"/>
              </w:rPr>
            </w:rPrChange>
          </w:rPr>
          <w:delText xml:space="preserve"> These medications </w:delText>
        </w:r>
        <w:r w:rsidR="00F535DE" w:rsidRPr="000414D7" w:rsidDel="000414D7">
          <w:rPr>
            <w:rPrChange w:id="902" w:author="KING, Jonathan (WHITTINGTON HEALTH NHS TRUST)" w:date="2023-01-06T13:19:00Z">
              <w:rPr>
                <w:color w:val="00B050"/>
              </w:rPr>
            </w:rPrChange>
          </w:rPr>
          <w:delText>consist of</w:delText>
        </w:r>
        <w:r w:rsidRPr="000414D7" w:rsidDel="000414D7">
          <w:rPr>
            <w:rPrChange w:id="903" w:author="KING, Jonathan (WHITTINGTON HEALTH NHS TRUST)" w:date="2023-01-06T13:19:00Z">
              <w:rPr>
                <w:color w:val="00B050"/>
              </w:rPr>
            </w:rPrChange>
          </w:rPr>
          <w:delText xml:space="preserve"> a muscle relaxant to stop the bowel from contracting too frequently</w:delText>
        </w:r>
        <w:r w:rsidR="00F535DE" w:rsidRPr="000414D7" w:rsidDel="000414D7">
          <w:rPr>
            <w:rPrChange w:id="904" w:author="KING, Jonathan (WHITTINGTON HEALTH NHS TRUST)" w:date="2023-01-06T13:19:00Z">
              <w:rPr>
                <w:color w:val="00B050"/>
              </w:rPr>
            </w:rPrChange>
          </w:rPr>
          <w:delText xml:space="preserve"> and </w:delText>
        </w:r>
        <w:r w:rsidRPr="000414D7" w:rsidDel="000414D7">
          <w:rPr>
            <w:rPrChange w:id="905" w:author="KING, Jonathan (WHITTINGTON HEALTH NHS TRUST)" w:date="2023-01-06T13:19:00Z">
              <w:rPr>
                <w:color w:val="00B050"/>
              </w:rPr>
            </w:rPrChange>
          </w:rPr>
          <w:delText xml:space="preserve">a pain killer and relaxant </w:delText>
        </w:r>
        <w:r w:rsidR="00F535DE" w:rsidRPr="000414D7" w:rsidDel="000414D7">
          <w:rPr>
            <w:rPrChange w:id="906" w:author="KING, Jonathan (WHITTINGTON HEALTH NHS TRUST)" w:date="2023-01-06T13:19:00Z">
              <w:rPr>
                <w:color w:val="00B050"/>
              </w:rPr>
            </w:rPrChange>
          </w:rPr>
          <w:delText xml:space="preserve">to help you feel more comfortable and relaxed or sleepy. These </w:delText>
        </w:r>
        <w:r w:rsidRPr="000414D7" w:rsidDel="000414D7">
          <w:rPr>
            <w:rPrChange w:id="907" w:author="KING, Jonathan (WHITTINGTON HEALTH NHS TRUST)" w:date="2023-01-06T13:19:00Z">
              <w:rPr>
                <w:color w:val="00B050"/>
              </w:rPr>
            </w:rPrChange>
          </w:rPr>
          <w:delText>are injected through a small tube called a cannula in your arm</w:delText>
        </w:r>
        <w:commentRangeStart w:id="908"/>
        <w:r w:rsidRPr="000414D7" w:rsidDel="000414D7">
          <w:rPr>
            <w:rPrChange w:id="909" w:author="KING, Jonathan (WHITTINGTON HEALTH NHS TRUST)" w:date="2023-01-06T13:19:00Z">
              <w:rPr>
                <w:color w:val="00B050"/>
              </w:rPr>
            </w:rPrChange>
          </w:rPr>
          <w:delText xml:space="preserve">. </w:delText>
        </w:r>
        <w:commentRangeEnd w:id="908"/>
        <w:r w:rsidRPr="000414D7" w:rsidDel="000414D7">
          <w:rPr>
            <w:rStyle w:val="CommentReference"/>
            <w:rPrChange w:id="910" w:author="KING, Jonathan (WHITTINGTON HEALTH NHS TRUST)" w:date="2023-01-06T13:19:00Z">
              <w:rPr>
                <w:rStyle w:val="CommentReference"/>
                <w:color w:val="00B050"/>
              </w:rPr>
            </w:rPrChange>
          </w:rPr>
          <w:commentReference w:id="908"/>
        </w:r>
        <w:r w:rsidRPr="000414D7" w:rsidDel="000414D7">
          <w:rPr>
            <w:rPrChange w:id="911" w:author="KING, Jonathan (WHITTINGTON HEALTH NHS TRUST)" w:date="2023-01-06T13:19:00Z">
              <w:rPr>
                <w:color w:val="00B050"/>
              </w:rPr>
            </w:rPrChange>
          </w:rPr>
          <w:delText xml:space="preserve">Some patients fall asleep with these medications although you will still remain alert enough to let the </w:delText>
        </w:r>
        <w:r w:rsidR="00035372" w:rsidRPr="000414D7" w:rsidDel="000414D7">
          <w:rPr>
            <w:rPrChange w:id="912" w:author="KING, Jonathan (WHITTINGTON HEALTH NHS TRUST)" w:date="2023-01-06T13:19:00Z">
              <w:rPr>
                <w:color w:val="00B050"/>
              </w:rPr>
            </w:rPrChange>
          </w:rPr>
          <w:delText xml:space="preserve">endoscopist </w:delText>
        </w:r>
        <w:r w:rsidRPr="000414D7" w:rsidDel="000414D7">
          <w:rPr>
            <w:rPrChange w:id="913" w:author="KING, Jonathan (WHITTINGTON HEALTH NHS TRUST)" w:date="2023-01-06T13:19:00Z">
              <w:rPr>
                <w:color w:val="00B050"/>
              </w:rPr>
            </w:rPrChange>
          </w:rPr>
          <w:delText xml:space="preserve">know if you are uncomfortable or wish to stop. You must have someone </w:delText>
        </w:r>
        <w:r w:rsidRPr="000414D7" w:rsidDel="000414D7">
          <w:rPr>
            <w:rPrChange w:id="914" w:author="KING, Jonathan (WHITTINGTON HEALTH NHS TRUST)" w:date="2023-01-06T13:19:00Z">
              <w:rPr>
                <w:color w:val="00B050"/>
              </w:rPr>
            </w:rPrChange>
          </w:rPr>
          <w:lastRenderedPageBreak/>
          <w:delText xml:space="preserve">with you to take you home if you choose this option however, and you should also have someone with you at home for the 24 hours </w:delText>
        </w:r>
        <w:r w:rsidR="00F33ADF" w:rsidRPr="000414D7" w:rsidDel="000414D7">
          <w:rPr>
            <w:rPrChange w:id="915" w:author="KING, Jonathan (WHITTINGTON HEALTH NHS TRUST)" w:date="2023-01-06T13:19:00Z">
              <w:rPr>
                <w:color w:val="00B050"/>
              </w:rPr>
            </w:rPrChange>
          </w:rPr>
          <w:delText>after your procedure</w:delText>
        </w:r>
        <w:r w:rsidRPr="000414D7" w:rsidDel="000414D7">
          <w:rPr>
            <w:rPrChange w:id="916" w:author="KING, Jonathan (WHITTINGTON HEALTH NHS TRUST)" w:date="2023-01-06T13:19:00Z">
              <w:rPr>
                <w:color w:val="00B050"/>
              </w:rPr>
            </w:rPrChange>
          </w:rPr>
          <w:delText>. If you choose sedation you will remain with us for about 45 minutes afterwards until the sedation begins to wear off.</w:delText>
        </w:r>
        <w:r w:rsidR="00BD1E13" w:rsidRPr="000414D7" w:rsidDel="000414D7">
          <w:rPr>
            <w:rPrChange w:id="917" w:author="KING, Jonathan (WHITTINGTON HEALTH NHS TRUST)" w:date="2023-01-06T13:19:00Z">
              <w:rPr>
                <w:color w:val="00B050"/>
              </w:rPr>
            </w:rPrChange>
          </w:rPr>
          <w:delText xml:space="preserve"> </w:delText>
        </w:r>
        <w:r w:rsidR="00BD1E13" w:rsidRPr="000414D7" w:rsidDel="000414D7">
          <w:rPr>
            <w:rPrChange w:id="918" w:author="KING, Jonathan (WHITTINGTON HEALTH NHS TRUST)" w:date="2023-01-06T13:19:00Z">
              <w:rPr>
                <w:color w:val="00B050"/>
              </w:rPr>
            </w:rPrChange>
          </w:rPr>
          <w:delText>Sedation is generally safe but in some people it can cause low blood pressure or oxygen levels in the blood to drop. We will monitor these and give you oxygen throughout the procedure. We can also reverse the effects of the drug if needed.</w:delText>
        </w:r>
      </w:del>
    </w:p>
    <w:p w14:paraId="66095F8B" w14:textId="66F1047A" w:rsidR="00DC6208" w:rsidRPr="000414D7" w:rsidDel="000414D7" w:rsidRDefault="001C74EA" w:rsidP="000414D7">
      <w:pPr>
        <w:spacing w:line="360" w:lineRule="auto"/>
        <w:rPr>
          <w:del w:id="919" w:author="KING, Jonathan (WHITTINGTON HEALTH NHS TRUST)" w:date="2023-01-06T13:17:00Z"/>
          <w:rPrChange w:id="920" w:author="KING, Jonathan (WHITTINGTON HEALTH NHS TRUST)" w:date="2023-01-06T13:19:00Z">
            <w:rPr>
              <w:del w:id="921" w:author="KING, Jonathan (WHITTINGTON HEALTH NHS TRUST)" w:date="2023-01-06T13:17:00Z"/>
              <w:color w:val="00B050"/>
            </w:rPr>
          </w:rPrChange>
        </w:rPr>
        <w:pPrChange w:id="922" w:author="KING, Jonathan (WHITTINGTON HEALTH NHS TRUST)" w:date="2023-01-06T13:19:00Z">
          <w:pPr>
            <w:spacing w:line="360" w:lineRule="auto"/>
          </w:pPr>
        </w:pPrChange>
      </w:pPr>
      <w:del w:id="923" w:author="KING, Jonathan (WHITTINGTON HEALTH NHS TRUST)" w:date="2023-01-06T13:17:00Z">
        <w:r w:rsidRPr="000414D7" w:rsidDel="000414D7">
          <w:rPr>
            <w:rPrChange w:id="924" w:author="KING, Jonathan (WHITTINGTON HEALTH NHS TRUST)" w:date="2023-01-06T13:19:00Z">
              <w:rPr>
                <w:color w:val="00B050"/>
              </w:rPr>
            </w:rPrChange>
          </w:rPr>
          <w:delText>Would you like to have sedation?</w:delText>
        </w:r>
        <w:r w:rsidR="00C77C98" w:rsidRPr="000414D7" w:rsidDel="000414D7">
          <w:rPr>
            <w:rPrChange w:id="925" w:author="KING, Jonathan (WHITTINGTON HEALTH NHS TRUST)" w:date="2023-01-06T13:19:00Z">
              <w:rPr>
                <w:color w:val="00B050"/>
              </w:rPr>
            </w:rPrChange>
          </w:rPr>
          <w:delText xml:space="preserve"> </w:delText>
        </w:r>
        <w:r w:rsidR="00BD1E13" w:rsidRPr="000414D7" w:rsidDel="000414D7">
          <w:rPr>
            <w:rPrChange w:id="926" w:author="KING, Jonathan (WHITTINGTON HEALTH NHS TRUST)" w:date="2023-01-06T13:19:00Z">
              <w:rPr>
                <w:color w:val="00B050"/>
              </w:rPr>
            </w:rPrChange>
          </w:rPr>
          <w:delText>Press green for yes, red for no. If you are not sure or have questions then please press the orange button</w:delText>
        </w:r>
      </w:del>
    </w:p>
    <w:p w14:paraId="6EDA8C71" w14:textId="417CEFA0" w:rsidR="002D1239" w:rsidRPr="000414D7" w:rsidDel="000414D7" w:rsidRDefault="00DC6208" w:rsidP="000414D7">
      <w:pPr>
        <w:spacing w:line="360" w:lineRule="auto"/>
        <w:rPr>
          <w:del w:id="927" w:author="KING, Jonathan (WHITTINGTON HEALTH NHS TRUST)" w:date="2023-01-06T13:17:00Z"/>
          <w:rPrChange w:id="928" w:author="KING, Jonathan (WHITTINGTON HEALTH NHS TRUST)" w:date="2023-01-06T13:19:00Z">
            <w:rPr>
              <w:del w:id="929" w:author="KING, Jonathan (WHITTINGTON HEALTH NHS TRUST)" w:date="2023-01-06T13:17:00Z"/>
              <w:color w:val="00B050"/>
            </w:rPr>
          </w:rPrChange>
        </w:rPr>
        <w:pPrChange w:id="930" w:author="KING, Jonathan (WHITTINGTON HEALTH NHS TRUST)" w:date="2023-01-06T13:19:00Z">
          <w:pPr>
            <w:spacing w:line="360" w:lineRule="auto"/>
          </w:pPr>
        </w:pPrChange>
      </w:pPr>
      <w:del w:id="931" w:author="KING, Jonathan (WHITTINGTON HEALTH NHS TRUST)" w:date="2023-01-06T13:17:00Z">
        <w:r w:rsidRPr="000414D7" w:rsidDel="000414D7">
          <w:rPr>
            <w:rPrChange w:id="932" w:author="KING, Jonathan (WHITTINGTON HEALTH NHS TRUST)" w:date="2023-01-06T13:19:00Z">
              <w:rPr>
                <w:color w:val="00B050"/>
              </w:rPr>
            </w:rPrChange>
          </w:rPr>
          <w:delText xml:space="preserve">Do you have someone collecting you today? </w:delText>
        </w:r>
        <w:r w:rsidR="00BD1E13" w:rsidRPr="000414D7" w:rsidDel="000414D7">
          <w:rPr>
            <w:rPrChange w:id="933" w:author="KING, Jonathan (WHITTINGTON HEALTH NHS TRUST)" w:date="2023-01-06T13:19:00Z">
              <w:rPr>
                <w:color w:val="00B050"/>
              </w:rPr>
            </w:rPrChange>
          </w:rPr>
          <w:delText>Press green for yes, red for no. If you are not sure or have questions then please press the orange button</w:delText>
        </w:r>
        <w:r w:rsidR="00F20582" w:rsidRPr="000414D7" w:rsidDel="000414D7">
          <w:rPr>
            <w:rPrChange w:id="934" w:author="KING, Jonathan (WHITTINGTON HEALTH NHS TRUST)" w:date="2023-01-06T13:19:00Z">
              <w:rPr>
                <w:color w:val="00B050"/>
              </w:rPr>
            </w:rPrChange>
          </w:rPr>
          <w:delText>.</w:delText>
        </w:r>
      </w:del>
    </w:p>
    <w:p w14:paraId="57C6DCCA" w14:textId="22B5C177" w:rsidR="00DC6208" w:rsidRPr="000414D7" w:rsidDel="000414D7" w:rsidRDefault="00DC6208" w:rsidP="000414D7">
      <w:pPr>
        <w:spacing w:line="360" w:lineRule="auto"/>
        <w:rPr>
          <w:del w:id="935" w:author="KING, Jonathan (WHITTINGTON HEALTH NHS TRUST)" w:date="2023-01-06T13:17:00Z"/>
          <w:rPrChange w:id="936" w:author="KING, Jonathan (WHITTINGTON HEALTH NHS TRUST)" w:date="2023-01-06T13:19:00Z">
            <w:rPr>
              <w:del w:id="937" w:author="KING, Jonathan (WHITTINGTON HEALTH NHS TRUST)" w:date="2023-01-06T13:17:00Z"/>
              <w:color w:val="00B050"/>
            </w:rPr>
          </w:rPrChange>
        </w:rPr>
        <w:pPrChange w:id="938" w:author="KING, Jonathan (WHITTINGTON HEALTH NHS TRUST)" w:date="2023-01-06T13:19:00Z">
          <w:pPr>
            <w:spacing w:line="360" w:lineRule="auto"/>
          </w:pPr>
        </w:pPrChange>
      </w:pPr>
      <w:del w:id="939" w:author="KING, Jonathan (WHITTINGTON HEALTH NHS TRUST)" w:date="2023-01-06T13:17:00Z">
        <w:r w:rsidRPr="000414D7" w:rsidDel="000414D7">
          <w:rPr>
            <w:rPrChange w:id="940" w:author="KING, Jonathan (WHITTINGTON HEALTH NHS TRUST)" w:date="2023-01-06T13:19:00Z">
              <w:rPr>
                <w:color w:val="00B050"/>
              </w:rPr>
            </w:rPrChange>
          </w:rPr>
          <w:delText xml:space="preserve">Will you have someone with you for the next 24 hours at home? </w:delText>
        </w:r>
        <w:r w:rsidR="00BD1E13" w:rsidRPr="000414D7" w:rsidDel="000414D7">
          <w:rPr>
            <w:rPrChange w:id="941" w:author="KING, Jonathan (WHITTINGTON HEALTH NHS TRUST)" w:date="2023-01-06T13:19:00Z">
              <w:rPr>
                <w:color w:val="00B050"/>
              </w:rPr>
            </w:rPrChange>
          </w:rPr>
          <w:delText>Press green for yes, red for no. If you are not sure or have questions then please press the orange button</w:delText>
        </w:r>
      </w:del>
    </w:p>
    <w:p w14:paraId="20865858" w14:textId="28103A91" w:rsidR="002D1239" w:rsidRPr="000414D7" w:rsidDel="000414D7" w:rsidRDefault="002D1239" w:rsidP="000414D7">
      <w:pPr>
        <w:spacing w:line="360" w:lineRule="auto"/>
        <w:rPr>
          <w:del w:id="942" w:author="KING, Jonathan (WHITTINGTON HEALTH NHS TRUST)" w:date="2023-01-06T13:17:00Z"/>
        </w:rPr>
        <w:pPrChange w:id="943" w:author="KING, Jonathan (WHITTINGTON HEALTH NHS TRUST)" w:date="2023-01-06T13:19:00Z">
          <w:pPr>
            <w:spacing w:line="360" w:lineRule="auto"/>
          </w:pPr>
        </w:pPrChange>
      </w:pPr>
      <w:del w:id="944" w:author="KING, Jonathan (WHITTINGTON HEALTH NHS TRUST)" w:date="2023-01-06T13:17:00Z">
        <w:r w:rsidRPr="000414D7" w:rsidDel="000414D7">
          <w:rPr>
            <w:rPrChange w:id="945" w:author="KING, Jonathan (WHITTINGTON HEALTH NHS TRUST)" w:date="2023-01-06T13:19:00Z">
              <w:rPr>
                <w:color w:val="00B050"/>
              </w:rPr>
            </w:rPrChange>
          </w:rPr>
          <w:delText xml:space="preserve">This is a safe, short procedure and you can go home afterwards. However, there are some risks associated with this type of procedure. We can cause bleeding or a hole in your gut during the camera test. </w:delText>
        </w:r>
        <w:commentRangeStart w:id="946"/>
        <w:commentRangeStart w:id="947"/>
        <w:commentRangeStart w:id="948"/>
        <w:r w:rsidRPr="000414D7" w:rsidDel="000414D7">
          <w:rPr>
            <w:rPrChange w:id="949" w:author="KING, Jonathan (WHITTINGTON HEALTH NHS TRUST)" w:date="2023-01-06T13:19:00Z">
              <w:rPr>
                <w:color w:val="00B050"/>
              </w:rPr>
            </w:rPrChange>
          </w:rPr>
          <w:delText xml:space="preserve">If this happens we are able to recognise any bleeding or holes immediately and most of the time treat these during the procedure. If either of these were to happen you would most likely need to stay in hospital </w:delText>
        </w:r>
        <w:commentRangeEnd w:id="946"/>
        <w:r w:rsidRPr="000414D7" w:rsidDel="000414D7">
          <w:rPr>
            <w:rStyle w:val="CommentReference"/>
            <w:rPrChange w:id="950" w:author="KING, Jonathan (WHITTINGTON HEALTH NHS TRUST)" w:date="2023-01-06T13:19:00Z">
              <w:rPr>
                <w:rStyle w:val="CommentReference"/>
                <w:color w:val="00B050"/>
              </w:rPr>
            </w:rPrChange>
          </w:rPr>
          <w:commentReference w:id="946"/>
        </w:r>
        <w:commentRangeEnd w:id="947"/>
        <w:r w:rsidRPr="000414D7" w:rsidDel="000414D7">
          <w:rPr>
            <w:rStyle w:val="CommentReference"/>
            <w:rPrChange w:id="951" w:author="KING, Jonathan (WHITTINGTON HEALTH NHS TRUST)" w:date="2023-01-06T13:19:00Z">
              <w:rPr>
                <w:rStyle w:val="CommentReference"/>
                <w:color w:val="00B050"/>
              </w:rPr>
            </w:rPrChange>
          </w:rPr>
          <w:commentReference w:id="947"/>
        </w:r>
        <w:commentRangeEnd w:id="948"/>
        <w:r w:rsidRPr="000414D7" w:rsidDel="000414D7">
          <w:rPr>
            <w:rStyle w:val="CommentReference"/>
            <w:rPrChange w:id="952" w:author="KING, Jonathan (WHITTINGTON HEALTH NHS TRUST)" w:date="2023-01-06T13:19:00Z">
              <w:rPr>
                <w:rStyle w:val="CommentReference"/>
                <w:color w:val="00B050"/>
              </w:rPr>
            </w:rPrChange>
          </w:rPr>
          <w:commentReference w:id="948"/>
        </w:r>
        <w:r w:rsidRPr="000414D7" w:rsidDel="000414D7">
          <w:rPr>
            <w:rPrChange w:id="953" w:author="KING, Jonathan (WHITTINGTON HEALTH NHS TRUST)" w:date="2023-01-06T13:19:00Z">
              <w:rPr>
                <w:color w:val="00B050"/>
              </w:rPr>
            </w:rPrChange>
          </w:rPr>
          <w:delText xml:space="preserve">for observation and possibly require a blood transfusion. In very rare occasions, surgery might also be needed to treat a large hole. </w:delText>
        </w:r>
        <w:commentRangeStart w:id="954"/>
        <w:commentRangeStart w:id="955"/>
        <w:r w:rsidRPr="000414D7" w:rsidDel="000414D7">
          <w:rPr>
            <w:rPrChange w:id="956" w:author="KING, Jonathan (WHITTINGTON HEALTH NHS TRUST)" w:date="2023-01-06T13:19:00Z">
              <w:rPr>
                <w:color w:val="00B050"/>
              </w:rPr>
            </w:rPrChange>
          </w:rPr>
          <w:delText>This is extremely uncommon and we do not expect this to occur which is why these tests occur everyday with patients coming in and going home on the same day.</w:delText>
        </w:r>
        <w:commentRangeEnd w:id="954"/>
        <w:r w:rsidRPr="000414D7" w:rsidDel="000414D7">
          <w:rPr>
            <w:rStyle w:val="CommentReference"/>
            <w:rPrChange w:id="957" w:author="KING, Jonathan (WHITTINGTON HEALTH NHS TRUST)" w:date="2023-01-06T13:19:00Z">
              <w:rPr>
                <w:rStyle w:val="CommentReference"/>
                <w:color w:val="00B050"/>
              </w:rPr>
            </w:rPrChange>
          </w:rPr>
          <w:commentReference w:id="954"/>
        </w:r>
        <w:commentRangeEnd w:id="955"/>
        <w:r w:rsidRPr="000414D7" w:rsidDel="000414D7">
          <w:rPr>
            <w:rStyle w:val="CommentReference"/>
            <w:rPrChange w:id="958" w:author="KING, Jonathan (WHITTINGTON HEALTH NHS TRUST)" w:date="2023-01-06T13:19:00Z">
              <w:rPr>
                <w:rStyle w:val="CommentReference"/>
                <w:color w:val="00B050"/>
              </w:rPr>
            </w:rPrChange>
          </w:rPr>
          <w:commentReference w:id="955"/>
        </w:r>
      </w:del>
    </w:p>
    <w:p w14:paraId="53DB64C2" w14:textId="091D3333" w:rsidR="00042A60" w:rsidRPr="000414D7" w:rsidDel="000414D7" w:rsidRDefault="22938BA5" w:rsidP="000414D7">
      <w:pPr>
        <w:spacing w:line="360" w:lineRule="auto"/>
        <w:rPr>
          <w:del w:id="959" w:author="KING, Jonathan (WHITTINGTON HEALTH NHS TRUST)" w:date="2023-01-06T13:17:00Z"/>
          <w:rPrChange w:id="960" w:author="KING, Jonathan (WHITTINGTON HEALTH NHS TRUST)" w:date="2023-01-06T13:19:00Z">
            <w:rPr>
              <w:del w:id="961" w:author="KING, Jonathan (WHITTINGTON HEALTH NHS TRUST)" w:date="2023-01-06T13:17:00Z"/>
              <w:color w:val="00B050"/>
            </w:rPr>
          </w:rPrChange>
        </w:rPr>
        <w:pPrChange w:id="962" w:author="KING, Jonathan (WHITTINGTON HEALTH NHS TRUST)" w:date="2023-01-06T13:19:00Z">
          <w:pPr>
            <w:spacing w:line="360" w:lineRule="auto"/>
          </w:pPr>
        </w:pPrChange>
      </w:pPr>
      <w:del w:id="963" w:author="KING, Jonathan (WHITTINGTON HEALTH NHS TRUST)" w:date="2023-01-06T13:17:00Z">
        <w:r w:rsidRPr="000414D7" w:rsidDel="000414D7">
          <w:rPr>
            <w:rFonts w:ascii="Calibri" w:eastAsia="Calibri" w:hAnsi="Calibri" w:cs="Calibri"/>
            <w:rPrChange w:id="964" w:author="KING, Jonathan (WHITTINGTON HEALTH NHS TRUST)" w:date="2023-01-06T13:19:00Z">
              <w:rPr>
                <w:rFonts w:ascii="Calibri" w:eastAsia="Calibri" w:hAnsi="Calibri" w:cs="Calibri"/>
                <w:color w:val="00B050"/>
              </w:rPr>
            </w:rPrChange>
          </w:rPr>
          <w:delText xml:space="preserve">Endoscopy is the </w:delText>
        </w:r>
        <w:r w:rsidR="00966DB4" w:rsidRPr="000414D7" w:rsidDel="000414D7">
          <w:rPr>
            <w:rFonts w:ascii="Calibri" w:eastAsia="Calibri" w:hAnsi="Calibri" w:cs="Calibri"/>
            <w:rPrChange w:id="965" w:author="KING, Jonathan (WHITTINGTON HEALTH NHS TRUST)" w:date="2023-01-06T13:19:00Z">
              <w:rPr>
                <w:rFonts w:ascii="Calibri" w:eastAsia="Calibri" w:hAnsi="Calibri" w:cs="Calibri"/>
                <w:color w:val="00B050"/>
              </w:rPr>
            </w:rPrChange>
          </w:rPr>
          <w:delText>best way</w:delText>
        </w:r>
        <w:r w:rsidRPr="000414D7" w:rsidDel="000414D7">
          <w:rPr>
            <w:rFonts w:ascii="Calibri" w:eastAsia="Calibri" w:hAnsi="Calibri" w:cs="Calibri"/>
            <w:rPrChange w:id="966" w:author="KING, Jonathan (WHITTINGTON HEALTH NHS TRUST)" w:date="2023-01-06T13:19:00Z">
              <w:rPr>
                <w:rFonts w:ascii="Calibri" w:eastAsia="Calibri" w:hAnsi="Calibri" w:cs="Calibri"/>
                <w:color w:val="00B050"/>
              </w:rPr>
            </w:rPrChange>
          </w:rPr>
          <w:delText xml:space="preserve"> of finding intestinal abnormalities</w:delText>
        </w:r>
        <w:r w:rsidR="00966DB4" w:rsidRPr="000414D7" w:rsidDel="000414D7">
          <w:rPr>
            <w:rFonts w:ascii="Calibri" w:eastAsia="Calibri" w:hAnsi="Calibri" w:cs="Calibri"/>
            <w:rPrChange w:id="967" w:author="KING, Jonathan (WHITTINGTON HEALTH NHS TRUST)" w:date="2023-01-06T13:19:00Z">
              <w:rPr>
                <w:rFonts w:ascii="Calibri" w:eastAsia="Calibri" w:hAnsi="Calibri" w:cs="Calibri"/>
                <w:color w:val="00B050"/>
              </w:rPr>
            </w:rPrChange>
          </w:rPr>
          <w:delText>,</w:delText>
        </w:r>
        <w:r w:rsidRPr="000414D7" w:rsidDel="000414D7">
          <w:rPr>
            <w:rFonts w:ascii="Calibri" w:eastAsia="Calibri" w:hAnsi="Calibri" w:cs="Calibri"/>
            <w:rPrChange w:id="968" w:author="KING, Jonathan (WHITTINGTON HEALTH NHS TRUST)" w:date="2023-01-06T13:19:00Z">
              <w:rPr>
                <w:rFonts w:ascii="Calibri" w:eastAsia="Calibri" w:hAnsi="Calibri" w:cs="Calibri"/>
                <w:color w:val="00B050"/>
              </w:rPr>
            </w:rPrChange>
          </w:rPr>
          <w:delText xml:space="preserve"> however, lesions can still be missed despite our best efforts during the procedure</w:delText>
        </w:r>
        <w:r w:rsidR="008A4DE0" w:rsidRPr="000414D7" w:rsidDel="000414D7">
          <w:rPr>
            <w:rPrChange w:id="969" w:author="KING, Jonathan (WHITTINGTON HEALTH NHS TRUST)" w:date="2023-01-06T13:19:00Z">
              <w:rPr>
                <w:color w:val="00B050"/>
              </w:rPr>
            </w:rPrChange>
          </w:rPr>
          <w:delText xml:space="preserve">. </w:delText>
        </w:r>
      </w:del>
    </w:p>
    <w:p w14:paraId="4AACB5DF" w14:textId="210E8B3A" w:rsidR="00935EF9" w:rsidRPr="000414D7" w:rsidDel="000414D7" w:rsidRDefault="001C74EA" w:rsidP="000414D7">
      <w:pPr>
        <w:spacing w:line="360" w:lineRule="auto"/>
        <w:rPr>
          <w:del w:id="970" w:author="KING, Jonathan (WHITTINGTON HEALTH NHS TRUST)" w:date="2023-01-06T13:17:00Z"/>
          <w:rPrChange w:id="971" w:author="KING, Jonathan (WHITTINGTON HEALTH NHS TRUST)" w:date="2023-01-06T13:19:00Z">
            <w:rPr>
              <w:del w:id="972" w:author="KING, Jonathan (WHITTINGTON HEALTH NHS TRUST)" w:date="2023-01-06T13:17:00Z"/>
              <w:color w:val="00B050"/>
            </w:rPr>
          </w:rPrChange>
        </w:rPr>
        <w:pPrChange w:id="973" w:author="KING, Jonathan (WHITTINGTON HEALTH NHS TRUST)" w:date="2023-01-06T13:19:00Z">
          <w:pPr>
            <w:spacing w:line="360" w:lineRule="auto"/>
          </w:pPr>
        </w:pPrChange>
      </w:pPr>
      <w:del w:id="974" w:author="KING, Jonathan (WHITTINGTON HEALTH NHS TRUST)" w:date="2023-01-06T13:17:00Z">
        <w:r w:rsidRPr="000414D7" w:rsidDel="000414D7">
          <w:rPr>
            <w:rPrChange w:id="975" w:author="KING, Jonathan (WHITTINGTON HEALTH NHS TRUST)" w:date="2023-01-06T13:19:00Z">
              <w:rPr>
                <w:color w:val="00B050"/>
              </w:rPr>
            </w:rPrChange>
          </w:rPr>
          <w:delText>Do you understand these risks?</w:delText>
        </w:r>
        <w:r w:rsidR="00C77C98" w:rsidRPr="000414D7" w:rsidDel="000414D7">
          <w:rPr>
            <w:rPrChange w:id="976" w:author="KING, Jonathan (WHITTINGTON HEALTH NHS TRUST)" w:date="2023-01-06T13:19:00Z">
              <w:rPr>
                <w:color w:val="00B050"/>
              </w:rPr>
            </w:rPrChange>
          </w:rPr>
          <w:delText xml:space="preserve"> </w:delText>
        </w:r>
        <w:r w:rsidR="00BD1E13" w:rsidRPr="000414D7" w:rsidDel="000414D7">
          <w:rPr>
            <w:rPrChange w:id="977" w:author="KING, Jonathan (WHITTINGTON HEALTH NHS TRUST)" w:date="2023-01-06T13:19:00Z">
              <w:rPr>
                <w:color w:val="00B050"/>
              </w:rPr>
            </w:rPrChange>
          </w:rPr>
          <w:delText>Press green for yes, red for no. If you are not sure or have questions then please press the orange button</w:delText>
        </w:r>
        <w:r w:rsidR="00935EF9" w:rsidRPr="000414D7" w:rsidDel="000414D7">
          <w:rPr>
            <w:rPrChange w:id="978" w:author="KING, Jonathan (WHITTINGTON HEALTH NHS TRUST)" w:date="2023-01-06T13:19:00Z">
              <w:rPr>
                <w:color w:val="00B050"/>
              </w:rPr>
            </w:rPrChange>
          </w:rPr>
          <w:delText xml:space="preserve">. </w:delText>
        </w:r>
      </w:del>
    </w:p>
    <w:p w14:paraId="4CF3EE73" w14:textId="3FBD67DC" w:rsidR="00F535DE" w:rsidRPr="000414D7" w:rsidDel="000414D7" w:rsidRDefault="00F535DE" w:rsidP="000414D7">
      <w:pPr>
        <w:spacing w:line="360" w:lineRule="auto"/>
        <w:rPr>
          <w:del w:id="979" w:author="KING, Jonathan (WHITTINGTON HEALTH NHS TRUST)" w:date="2023-01-06T13:17:00Z"/>
          <w:rPrChange w:id="980" w:author="KING, Jonathan (WHITTINGTON HEALTH NHS TRUST)" w:date="2023-01-06T13:19:00Z">
            <w:rPr>
              <w:del w:id="981" w:author="KING, Jonathan (WHITTINGTON HEALTH NHS TRUST)" w:date="2023-01-06T13:17:00Z"/>
              <w:color w:val="ED7D31" w:themeColor="accent2"/>
            </w:rPr>
          </w:rPrChange>
        </w:rPr>
        <w:pPrChange w:id="982" w:author="KING, Jonathan (WHITTINGTON HEALTH NHS TRUST)" w:date="2023-01-06T13:19:00Z">
          <w:pPr>
            <w:spacing w:line="360" w:lineRule="auto"/>
          </w:pPr>
        </w:pPrChange>
      </w:pPr>
      <w:del w:id="983" w:author="KING, Jonathan (WHITTINGTON HEALTH NHS TRUST)" w:date="2023-01-06T13:17:00Z">
        <w:r w:rsidRPr="000414D7" w:rsidDel="000414D7">
          <w:delText xml:space="preserve">The procedure </w:delText>
        </w:r>
        <w:r w:rsidR="00262432" w:rsidRPr="000414D7" w:rsidDel="000414D7">
          <w:delText xml:space="preserve">should take about </w:delText>
        </w:r>
        <w:r w:rsidR="00935EF9" w:rsidRPr="000414D7" w:rsidDel="000414D7">
          <w:delText>10-20</w:delText>
        </w:r>
        <w:r w:rsidR="5091E00A" w:rsidRPr="000414D7" w:rsidDel="000414D7">
          <w:delText xml:space="preserve"> minutes from start to finish, although it can take longer,</w:delText>
        </w:r>
        <w:r w:rsidRPr="000414D7" w:rsidDel="000414D7">
          <w:delText xml:space="preserve"> and you </w:delText>
        </w:r>
        <w:r w:rsidR="00F33ADF" w:rsidRPr="000414D7" w:rsidDel="000414D7">
          <w:delText>can</w:delText>
        </w:r>
        <w:r w:rsidRPr="000414D7" w:rsidDel="000414D7">
          <w:delText xml:space="preserve"> ask the </w:delText>
        </w:r>
        <w:r w:rsidR="00C205B1" w:rsidRPr="000414D7" w:rsidDel="000414D7">
          <w:delText xml:space="preserve">endoscopist </w:delText>
        </w:r>
        <w:r w:rsidRPr="000414D7" w:rsidDel="000414D7">
          <w:delText>to stop at any point</w:delText>
        </w:r>
        <w:r w:rsidR="00262432" w:rsidRPr="000414D7" w:rsidDel="000414D7">
          <w:delText xml:space="preserve"> if you are uncomfortable</w:delText>
        </w:r>
        <w:r w:rsidRPr="000414D7" w:rsidDel="000414D7">
          <w:rPr>
            <w:rPrChange w:id="984" w:author="KING, Jonathan (WHITTINGTON HEALTH NHS TRUST)" w:date="2023-01-06T13:19:00Z">
              <w:rPr>
                <w:color w:val="ED7D31" w:themeColor="accent2"/>
              </w:rPr>
            </w:rPrChange>
          </w:rPr>
          <w:delText xml:space="preserve">. If the </w:delText>
        </w:r>
        <w:r w:rsidR="00035372" w:rsidRPr="000414D7" w:rsidDel="000414D7">
          <w:rPr>
            <w:rPrChange w:id="985" w:author="KING, Jonathan (WHITTINGTON HEALTH NHS TRUST)" w:date="2023-01-06T13:19:00Z">
              <w:rPr>
                <w:color w:val="ED7D31" w:themeColor="accent2"/>
              </w:rPr>
            </w:rPrChange>
          </w:rPr>
          <w:delText xml:space="preserve">endoscopist </w:delText>
        </w:r>
        <w:r w:rsidRPr="000414D7" w:rsidDel="000414D7">
          <w:rPr>
            <w:rPrChange w:id="986" w:author="KING, Jonathan (WHITTINGTON HEALTH NHS TRUST)" w:date="2023-01-06T13:19:00Z">
              <w:rPr>
                <w:color w:val="ED7D31" w:themeColor="accent2"/>
              </w:rPr>
            </w:rPrChange>
          </w:rPr>
          <w:delText xml:space="preserve">is unable to continue, for example due to your bowel being full of </w:delText>
        </w:r>
        <w:r w:rsidR="00F33ADF" w:rsidRPr="000414D7" w:rsidDel="000414D7">
          <w:rPr>
            <w:rPrChange w:id="987" w:author="KING, Jonathan (WHITTINGTON HEALTH NHS TRUST)" w:date="2023-01-06T13:19:00Z">
              <w:rPr>
                <w:color w:val="ED7D31" w:themeColor="accent2"/>
              </w:rPr>
            </w:rPrChange>
          </w:rPr>
          <w:delText xml:space="preserve">poo, known as </w:delText>
        </w:r>
        <w:r w:rsidRPr="000414D7" w:rsidDel="000414D7">
          <w:rPr>
            <w:rPrChange w:id="988" w:author="KING, Jonathan (WHITTINGTON HEALTH NHS TRUST)" w:date="2023-01-06T13:19:00Z">
              <w:rPr>
                <w:color w:val="ED7D31" w:themeColor="accent2"/>
              </w:rPr>
            </w:rPrChange>
          </w:rPr>
          <w:delText>stool</w:delText>
        </w:r>
        <w:r w:rsidR="00F33ADF" w:rsidRPr="000414D7" w:rsidDel="000414D7">
          <w:rPr>
            <w:rPrChange w:id="989" w:author="KING, Jonathan (WHITTINGTON HEALTH NHS TRUST)" w:date="2023-01-06T13:19:00Z">
              <w:rPr>
                <w:color w:val="ED7D31" w:themeColor="accent2"/>
              </w:rPr>
            </w:rPrChange>
          </w:rPr>
          <w:delText>,</w:delText>
        </w:r>
        <w:r w:rsidR="00262432" w:rsidRPr="000414D7" w:rsidDel="000414D7">
          <w:rPr>
            <w:rPrChange w:id="990" w:author="KING, Jonathan (WHITTINGTON HEALTH NHS TRUST)" w:date="2023-01-06T13:19:00Z">
              <w:rPr>
                <w:color w:val="ED7D31" w:themeColor="accent2"/>
              </w:rPr>
            </w:rPrChange>
          </w:rPr>
          <w:delText xml:space="preserve"> </w:delText>
        </w:r>
        <w:r w:rsidRPr="000414D7" w:rsidDel="000414D7">
          <w:rPr>
            <w:rPrChange w:id="991" w:author="KING, Jonathan (WHITTINGTON HEALTH NHS TRUST)" w:date="2023-01-06T13:19:00Z">
              <w:rPr>
                <w:color w:val="ED7D31" w:themeColor="accent2"/>
              </w:rPr>
            </w:rPrChange>
          </w:rPr>
          <w:delText>then the docto</w:delText>
        </w:r>
        <w:r w:rsidR="00262432" w:rsidRPr="000414D7" w:rsidDel="000414D7">
          <w:rPr>
            <w:rPrChange w:id="992" w:author="KING, Jonathan (WHITTINGTON HEALTH NHS TRUST)" w:date="2023-01-06T13:19:00Z">
              <w:rPr>
                <w:color w:val="ED7D31" w:themeColor="accent2"/>
              </w:rPr>
            </w:rPrChange>
          </w:rPr>
          <w:delText>r</w:delText>
        </w:r>
        <w:r w:rsidRPr="000414D7" w:rsidDel="000414D7">
          <w:rPr>
            <w:rPrChange w:id="993" w:author="KING, Jonathan (WHITTINGTON HEALTH NHS TRUST)" w:date="2023-01-06T13:19:00Z">
              <w:rPr>
                <w:color w:val="ED7D31" w:themeColor="accent2"/>
              </w:rPr>
            </w:rPrChange>
          </w:rPr>
          <w:delText xml:space="preserve"> </w:delText>
        </w:r>
        <w:r w:rsidR="00262432" w:rsidRPr="000414D7" w:rsidDel="000414D7">
          <w:rPr>
            <w:rPrChange w:id="994" w:author="KING, Jonathan (WHITTINGTON HEALTH NHS TRUST)" w:date="2023-01-06T13:19:00Z">
              <w:rPr>
                <w:color w:val="ED7D31" w:themeColor="accent2"/>
              </w:rPr>
            </w:rPrChange>
          </w:rPr>
          <w:delText xml:space="preserve">may </w:delText>
        </w:r>
        <w:r w:rsidRPr="000414D7" w:rsidDel="000414D7">
          <w:rPr>
            <w:rPrChange w:id="995" w:author="KING, Jonathan (WHITTINGTON HEALTH NHS TRUST)" w:date="2023-01-06T13:19:00Z">
              <w:rPr>
                <w:color w:val="ED7D31" w:themeColor="accent2"/>
              </w:rPr>
            </w:rPrChange>
          </w:rPr>
          <w:delText xml:space="preserve">have to </w:delText>
        </w:r>
        <w:r w:rsidR="00F33ADF" w:rsidRPr="000414D7" w:rsidDel="000414D7">
          <w:rPr>
            <w:rPrChange w:id="996" w:author="KING, Jonathan (WHITTINGTON HEALTH NHS TRUST)" w:date="2023-01-06T13:19:00Z">
              <w:rPr>
                <w:color w:val="ED7D31" w:themeColor="accent2"/>
              </w:rPr>
            </w:rPrChange>
          </w:rPr>
          <w:delText xml:space="preserve">stop </w:delText>
        </w:r>
        <w:r w:rsidRPr="000414D7" w:rsidDel="000414D7">
          <w:rPr>
            <w:rPrChange w:id="997" w:author="KING, Jonathan (WHITTINGTON HEALTH NHS TRUST)" w:date="2023-01-06T13:19:00Z">
              <w:rPr>
                <w:color w:val="ED7D31" w:themeColor="accent2"/>
              </w:rPr>
            </w:rPrChange>
          </w:rPr>
          <w:delText>the procedure.</w:delText>
        </w:r>
      </w:del>
    </w:p>
    <w:p w14:paraId="50C6B716" w14:textId="769D09E7" w:rsidR="00BD1E13" w:rsidRPr="000414D7" w:rsidDel="000414D7" w:rsidRDefault="00BD1E13" w:rsidP="000414D7">
      <w:pPr>
        <w:spacing w:line="360" w:lineRule="auto"/>
        <w:rPr>
          <w:del w:id="998" w:author="KING, Jonathan (WHITTINGTON HEALTH NHS TRUST)" w:date="2023-01-06T13:17:00Z"/>
          <w:rPrChange w:id="999" w:author="KING, Jonathan (WHITTINGTON HEALTH NHS TRUST)" w:date="2023-01-06T13:19:00Z">
            <w:rPr>
              <w:del w:id="1000" w:author="KING, Jonathan (WHITTINGTON HEALTH NHS TRUST)" w:date="2023-01-06T13:17:00Z"/>
              <w:color w:val="00B050"/>
            </w:rPr>
          </w:rPrChange>
        </w:rPr>
        <w:pPrChange w:id="1001" w:author="KING, Jonathan (WHITTINGTON HEALTH NHS TRUST)" w:date="2023-01-06T13:19:00Z">
          <w:pPr>
            <w:spacing w:line="360" w:lineRule="auto"/>
          </w:pPr>
        </w:pPrChange>
      </w:pPr>
      <w:del w:id="1002" w:author="KING, Jonathan (WHITTINGTON HEALTH NHS TRUST)" w:date="2023-01-06T13:17:00Z">
        <w:r w:rsidRPr="000414D7" w:rsidDel="000414D7">
          <w:rPr>
            <w:rPrChange w:id="1003" w:author="KING, Jonathan (WHITTINGTON HEALTH NHS TRUST)" w:date="2023-01-06T13:19:00Z">
              <w:rPr>
                <w:color w:val="00B050"/>
              </w:rPr>
            </w:rPrChange>
          </w:rPr>
          <w:delText>Before we proceed, do you have anything more you would like to ask? Press green for yes and red for no.</w:delText>
        </w:r>
      </w:del>
    </w:p>
    <w:p w14:paraId="7A80D45D" w14:textId="705F040F" w:rsidR="005D31B1" w:rsidRPr="000414D7" w:rsidRDefault="00BD1E13" w:rsidP="000414D7">
      <w:pPr>
        <w:spacing w:line="360" w:lineRule="auto"/>
      </w:pPr>
      <w:del w:id="1004" w:author="KING, Jonathan (WHITTINGTON HEALTH NHS TRUST)" w:date="2023-01-06T13:17:00Z">
        <w:r w:rsidRPr="000414D7" w:rsidDel="000414D7">
          <w:rPr>
            <w:rPrChange w:id="1005" w:author="KING, Jonathan (WHITTINGTON HEALTH NHS TRUST)" w:date="2023-01-06T13:19:00Z">
              <w:rPr>
                <w:color w:val="00B050"/>
              </w:rPr>
            </w:rPrChange>
          </w:rPr>
          <w:lastRenderedPageBreak/>
          <w:delText>Thank you, please give the tablet back to your doctor or nurse. If you have agreed to the procedure, please sign the form given to you. If you have further questions, do not sign the form until an interpreter has been called.</w:delText>
        </w:r>
      </w:del>
    </w:p>
    <w:sectPr w:rsidR="005D31B1" w:rsidRPr="000414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Caroline Kalu" w:date="2022-06-10T13:08:00Z" w:initials="CK">
    <w:p w14:paraId="52543BE4" w14:textId="77777777" w:rsidR="000414D7" w:rsidRDefault="000414D7" w:rsidP="000414D7">
      <w:r>
        <w:rPr>
          <w:rStyle w:val="CommentReference"/>
        </w:rPr>
        <w:annotationRef/>
      </w:r>
      <w:r>
        <w:rPr>
          <w:sz w:val="20"/>
          <w:szCs w:val="20"/>
        </w:rPr>
        <w:t>I’d say what kind of doctor you are</w:t>
      </w:r>
    </w:p>
  </w:comment>
  <w:comment w:id="22" w:author="RANDALL, Tessa (ROYAL FREE LONDON NHS FOUNDATION TRUST)" w:date="2022-06-16T10:22:00Z" w:initials="RT(FLNFT">
    <w:p w14:paraId="048A832E" w14:textId="77777777" w:rsidR="000414D7" w:rsidRDefault="000414D7" w:rsidP="000414D7">
      <w:pPr>
        <w:pStyle w:val="CommentText"/>
      </w:pPr>
      <w:r>
        <w:rPr>
          <w:rStyle w:val="CommentReference"/>
        </w:rPr>
        <w:annotationRef/>
      </w:r>
      <w:r>
        <w:t>Should the patient be told the reason they are having the procedure as well? Even if it has communicated by the referring clinician?</w:t>
      </w:r>
    </w:p>
  </w:comment>
  <w:comment w:id="23" w:author="Jonathan King" w:date="2022-08-02T16:10:00Z" w:initials="JK">
    <w:p w14:paraId="50D73E06" w14:textId="77777777" w:rsidR="000414D7" w:rsidRDefault="000414D7" w:rsidP="000414D7">
      <w:pPr>
        <w:pStyle w:val="CommentText"/>
      </w:pPr>
      <w:r>
        <w:rPr>
          <w:rStyle w:val="CommentReference"/>
        </w:rPr>
        <w:annotationRef/>
      </w:r>
      <w:r>
        <w:t xml:space="preserve">Although this may done in person at times, it is not part of the consenting process nor required for valid consent. In this pilot we will be using the same video for the same test however there are a number of different reasons someone may be referred for it (weight loss, reflux symptoms, abdominal pain etc). The idea would be that eventually I can build an app that would allow the doctor to select bespoke scripts for each patient but in this instance the video needs to be specific enough to be of benefit and cover all the points required for legal consent without being so specific that it is wrong. </w:t>
      </w:r>
    </w:p>
  </w:comment>
  <w:comment w:id="30" w:author="Caroline Kalu" w:date="2022-06-10T13:16:00Z" w:initials="CK">
    <w:p w14:paraId="6C733C80" w14:textId="77777777" w:rsidR="000414D7" w:rsidRDefault="000414D7" w:rsidP="000414D7">
      <w:r>
        <w:rPr>
          <w:rStyle w:val="CommentReference"/>
        </w:rPr>
        <w:annotationRef/>
      </w:r>
      <w:r>
        <w:rPr>
          <w:sz w:val="20"/>
          <w:szCs w:val="20"/>
        </w:rPr>
        <w:t>Should we say ‘does not apply to me?’</w:t>
      </w:r>
    </w:p>
  </w:comment>
  <w:comment w:id="31" w:author="RANDALL, Tessa (ROYAL FREE LONDON NHS FOUNDATION TRUST)" w:date="2022-06-16T10:23:00Z" w:initials="RT(FLNFT">
    <w:p w14:paraId="1BE4EFEA" w14:textId="77777777" w:rsidR="000414D7" w:rsidRDefault="000414D7" w:rsidP="000414D7">
      <w:pPr>
        <w:pStyle w:val="CommentText"/>
      </w:pPr>
      <w:r>
        <w:rPr>
          <w:rStyle w:val="CommentReference"/>
        </w:rPr>
        <w:annotationRef/>
      </w:r>
      <w:r>
        <w:t>or ‘I am not sure’?</w:t>
      </w:r>
    </w:p>
  </w:comment>
  <w:comment w:id="32" w:author="Jonathan King" w:date="2022-08-02T16:13:00Z" w:initials="JK">
    <w:p w14:paraId="38D4AFC3" w14:textId="77777777" w:rsidR="000414D7" w:rsidRDefault="000414D7" w:rsidP="000414D7">
      <w:pPr>
        <w:pStyle w:val="CommentText"/>
      </w:pPr>
      <w:r>
        <w:rPr>
          <w:rStyle w:val="CommentReference"/>
        </w:rPr>
        <w:annotationRef/>
      </w:r>
      <w:r>
        <w:t>Agreed. This should be a more understandable phrase. This does not apply would be best as it would be for follow up questions about sedation which the patient may have chosen to have nor not during the process of the video. They will therefore know whether it is relevant to them.</w:t>
      </w:r>
    </w:p>
  </w:comment>
  <w:comment w:id="40" w:author="RANDALL, Tessa (ROYAL FREE LONDON NHS FOUNDATION TRUST)" w:date="2022-06-16T10:23:00Z" w:initials="RT(FLNFT">
    <w:p w14:paraId="526797D1" w14:textId="77777777" w:rsidR="000414D7" w:rsidRDefault="000414D7" w:rsidP="000414D7">
      <w:pPr>
        <w:pStyle w:val="CommentText"/>
      </w:pPr>
      <w:r>
        <w:rPr>
          <w:rStyle w:val="CommentReference"/>
        </w:rPr>
        <w:annotationRef/>
      </w:r>
      <w:r>
        <w:t>Can you expand on this? What are patients making decisions on or telling clinicians about?</w:t>
      </w:r>
    </w:p>
  </w:comment>
  <w:comment w:id="41" w:author="Jonathan King" w:date="2022-08-02T16:16:00Z" w:initials="JK">
    <w:p w14:paraId="6B380DCE" w14:textId="77777777" w:rsidR="000414D7" w:rsidRDefault="000414D7" w:rsidP="000414D7">
      <w:pPr>
        <w:pStyle w:val="CommentText"/>
      </w:pPr>
      <w:r>
        <w:rPr>
          <w:rStyle w:val="CommentReference"/>
        </w:rPr>
        <w:annotationRef/>
      </w:r>
      <w:r>
        <w:t>Done.</w:t>
      </w:r>
    </w:p>
  </w:comment>
  <w:comment w:id="49" w:author="RANDALL, Tessa (ROYAL FREE LONDON NHS FOUNDATION TRUST)" w:date="2022-06-16T10:25:00Z" w:initials="RT(FLNFT">
    <w:p w14:paraId="607692B7" w14:textId="77777777" w:rsidR="000414D7" w:rsidRDefault="000414D7" w:rsidP="000414D7">
      <w:pPr>
        <w:pStyle w:val="CommentText"/>
      </w:pPr>
      <w:r>
        <w:rPr>
          <w:rStyle w:val="CommentReference"/>
        </w:rPr>
        <w:annotationRef/>
      </w:r>
      <w:r>
        <w:t>Think this section should be moved up so it is shown before the patient is asked questions about their understanding.</w:t>
      </w:r>
    </w:p>
  </w:comment>
  <w:comment w:id="50" w:author="Jonathan King" w:date="2022-08-02T16:18:00Z" w:initials="JK">
    <w:p w14:paraId="3FE7727D" w14:textId="77777777" w:rsidR="000414D7" w:rsidRDefault="000414D7" w:rsidP="000414D7">
      <w:pPr>
        <w:pStyle w:val="CommentText"/>
      </w:pPr>
      <w:r>
        <w:rPr>
          <w:rStyle w:val="CommentReference"/>
        </w:rPr>
        <w:annotationRef/>
      </w:r>
      <w:r>
        <w:t>Sorry, I am not sure I understand. There are no questions about the patient’s understanding above this paragraph. The introductory paragraph is explaining what the video is as the doctor will not be able to do so. This paragraph and below is all about the procedure and consenting the patient fully by providing information and checking their understanding. There are no questions to answer prior to this.</w:t>
      </w:r>
    </w:p>
  </w:comment>
  <w:comment w:id="69" w:author="Caroline Kalu" w:date="2022-06-10T14:13:00Z" w:initials="CK">
    <w:p w14:paraId="2D1FF07D" w14:textId="77777777" w:rsidR="000414D7" w:rsidRDefault="000414D7" w:rsidP="000414D7">
      <w:r>
        <w:rPr>
          <w:rStyle w:val="CommentReference"/>
        </w:rPr>
        <w:annotationRef/>
      </w:r>
      <w:r>
        <w:rPr>
          <w:sz w:val="20"/>
          <w:szCs w:val="20"/>
        </w:rPr>
        <w:t>Again maybe we need a not sure, I have questions option here</w:t>
      </w:r>
    </w:p>
  </w:comment>
  <w:comment w:id="70" w:author="Jonathan King" w:date="2022-08-02T16:21:00Z" w:initials="JK">
    <w:p w14:paraId="3D59C566" w14:textId="77777777" w:rsidR="000414D7" w:rsidRDefault="000414D7" w:rsidP="000414D7">
      <w:pPr>
        <w:pStyle w:val="CommentText"/>
      </w:pPr>
      <w:r>
        <w:rPr>
          <w:rStyle w:val="CommentReference"/>
        </w:rPr>
        <w:annotationRef/>
      </w:r>
      <w:r>
        <w:t>Makes sense.</w:t>
      </w:r>
    </w:p>
  </w:comment>
  <w:comment w:id="76" w:author="Caroline Kalu" w:date="2022-06-10T14:10:00Z" w:initials="CK">
    <w:p w14:paraId="37F6B9AA" w14:textId="77777777" w:rsidR="000414D7" w:rsidRDefault="000414D7" w:rsidP="000414D7">
      <w:r>
        <w:rPr>
          <w:rStyle w:val="CommentReference"/>
        </w:rPr>
        <w:annotationRef/>
      </w:r>
      <w:r>
        <w:rPr>
          <w:sz w:val="20"/>
          <w:szCs w:val="20"/>
        </w:rPr>
        <w:t>Maybe add here, If you understand some parts but not others please press no</w:t>
      </w:r>
    </w:p>
  </w:comment>
  <w:comment w:id="77" w:author="Jonathan King" w:date="2022-08-02T16:20:00Z" w:initials="JK">
    <w:p w14:paraId="0F3D7FE9" w14:textId="77777777" w:rsidR="000414D7" w:rsidRDefault="000414D7" w:rsidP="000414D7">
      <w:pPr>
        <w:pStyle w:val="CommentText"/>
      </w:pPr>
      <w:r>
        <w:rPr>
          <w:rStyle w:val="CommentReference"/>
        </w:rPr>
        <w:annotationRef/>
      </w:r>
      <w:r>
        <w:t>Does adding ‘everything’ in the question have the same effect? I am keen to keep the answers as easy to follow as possible and therefore just ‘yes’, ‘no’</w:t>
      </w:r>
    </w:p>
  </w:comment>
  <w:comment w:id="91" w:author="Caroline Kalu" w:date="2022-06-10T14:13:00Z" w:initials="CK">
    <w:p w14:paraId="4560B641" w14:textId="77777777" w:rsidR="000414D7" w:rsidRDefault="000414D7" w:rsidP="000414D7">
      <w:r>
        <w:rPr>
          <w:rStyle w:val="CommentReference"/>
        </w:rPr>
        <w:annotationRef/>
      </w:r>
      <w:r>
        <w:rPr>
          <w:sz w:val="20"/>
          <w:szCs w:val="20"/>
        </w:rPr>
        <w:t>Again maybe we need a not sure, I have questions option here</w:t>
      </w:r>
    </w:p>
  </w:comment>
  <w:comment w:id="92" w:author="Jonathan King" w:date="2022-08-02T16:21:00Z" w:initials="JK">
    <w:p w14:paraId="2A3CC6B0" w14:textId="77777777" w:rsidR="000414D7" w:rsidRDefault="000414D7" w:rsidP="000414D7">
      <w:pPr>
        <w:pStyle w:val="CommentText"/>
      </w:pPr>
      <w:r>
        <w:rPr>
          <w:rStyle w:val="CommentReference"/>
        </w:rPr>
        <w:annotationRef/>
      </w:r>
      <w:r>
        <w:t>Makes sense.</w:t>
      </w:r>
    </w:p>
  </w:comment>
  <w:comment w:id="104" w:author="RANDALL, Tessa (ROYAL FREE LONDON NHS FOUNDATION TRUST)" w:date="2022-06-16T10:29:00Z" w:initials="RT(FLNFT">
    <w:p w14:paraId="789F1710" w14:textId="77777777" w:rsidR="000414D7" w:rsidRDefault="000414D7" w:rsidP="000414D7">
      <w:pPr>
        <w:pStyle w:val="CommentText"/>
      </w:pPr>
      <w:r>
        <w:rPr>
          <w:rStyle w:val="CommentReference"/>
        </w:rPr>
        <w:annotationRef/>
      </w:r>
      <w:r>
        <w:t>There may be a permission issue around showing needle use as this can be triggering from those with phobias.</w:t>
      </w:r>
    </w:p>
  </w:comment>
  <w:comment w:id="105" w:author="Jonathan King" w:date="2022-08-02T16:24:00Z" w:initials="JK">
    <w:p w14:paraId="0A44CBCF" w14:textId="77777777" w:rsidR="000414D7" w:rsidRDefault="000414D7" w:rsidP="000414D7">
      <w:pPr>
        <w:pStyle w:val="CommentText"/>
      </w:pPr>
      <w:r>
        <w:rPr>
          <w:rStyle w:val="CommentReference"/>
        </w:rPr>
        <w:annotationRef/>
      </w:r>
      <w:r>
        <w:t>We do not need to have this in the video. We never show a cannula when doing it in person. Happy to remove.</w:t>
      </w:r>
    </w:p>
  </w:comment>
  <w:comment w:id="121" w:author="Caroline Kalu" w:date="2022-06-10T14:24:00Z" w:initials="CK">
    <w:p w14:paraId="0C4B7595" w14:textId="77777777" w:rsidR="000414D7" w:rsidRDefault="000414D7" w:rsidP="000414D7">
      <w:r>
        <w:rPr>
          <w:rStyle w:val="CommentReference"/>
        </w:rPr>
        <w:annotationRef/>
      </w:r>
      <w:r>
        <w:rPr>
          <w:sz w:val="20"/>
          <w:szCs w:val="20"/>
        </w:rPr>
        <w:t>As above</w:t>
      </w:r>
    </w:p>
  </w:comment>
  <w:comment w:id="122" w:author="Jonathan King" w:date="2022-08-02T16:25:00Z" w:initials="JK">
    <w:p w14:paraId="45EA7D24" w14:textId="77777777" w:rsidR="000414D7" w:rsidRDefault="000414D7" w:rsidP="000414D7">
      <w:pPr>
        <w:pStyle w:val="CommentText"/>
      </w:pPr>
      <w:r>
        <w:rPr>
          <w:rStyle w:val="CommentReference"/>
        </w:rPr>
        <w:annotationRef/>
      </w:r>
      <w:r>
        <w:t>Done.</w:t>
      </w:r>
    </w:p>
  </w:comment>
  <w:comment w:id="128" w:author="Caroline Kalu" w:date="2022-06-10T14:13:00Z" w:initials="CK">
    <w:p w14:paraId="4FCFA7C4" w14:textId="77777777" w:rsidR="000414D7" w:rsidRDefault="000414D7" w:rsidP="000414D7">
      <w:r>
        <w:rPr>
          <w:rStyle w:val="CommentReference"/>
        </w:rPr>
        <w:annotationRef/>
      </w:r>
      <w:r>
        <w:rPr>
          <w:sz w:val="20"/>
          <w:szCs w:val="20"/>
        </w:rPr>
        <w:t>Again maybe we need a not sure, I have questions option here</w:t>
      </w:r>
    </w:p>
  </w:comment>
  <w:comment w:id="130" w:author="Jonathan King" w:date="2022-08-02T16:21:00Z" w:initials="JK">
    <w:p w14:paraId="6C63F44D" w14:textId="77777777" w:rsidR="000414D7" w:rsidRDefault="000414D7" w:rsidP="000414D7">
      <w:pPr>
        <w:pStyle w:val="CommentText"/>
      </w:pPr>
      <w:r>
        <w:rPr>
          <w:rStyle w:val="CommentReference"/>
        </w:rPr>
        <w:annotationRef/>
      </w:r>
      <w:r>
        <w:t>Makes sense.</w:t>
      </w:r>
    </w:p>
  </w:comment>
  <w:comment w:id="139" w:author="Caroline Kalu" w:date="2022-06-10T14:24:00Z" w:initials="CK">
    <w:p w14:paraId="51A00F9A" w14:textId="77777777" w:rsidR="000414D7" w:rsidRDefault="000414D7" w:rsidP="000414D7">
      <w:r>
        <w:rPr>
          <w:rStyle w:val="CommentReference"/>
        </w:rPr>
        <w:annotationRef/>
      </w:r>
      <w:r>
        <w:rPr>
          <w:sz w:val="20"/>
          <w:szCs w:val="20"/>
        </w:rPr>
        <w:t>As above</w:t>
      </w:r>
    </w:p>
  </w:comment>
  <w:comment w:id="141" w:author="Jonathan King" w:date="2022-08-02T16:25:00Z" w:initials="JK">
    <w:p w14:paraId="04837ADD" w14:textId="77777777" w:rsidR="000414D7" w:rsidRDefault="000414D7" w:rsidP="000414D7">
      <w:pPr>
        <w:pStyle w:val="CommentText"/>
      </w:pPr>
      <w:r>
        <w:rPr>
          <w:rStyle w:val="CommentReference"/>
        </w:rPr>
        <w:annotationRef/>
      </w:r>
      <w:r>
        <w:t>Done.</w:t>
      </w:r>
    </w:p>
  </w:comment>
  <w:comment w:id="144" w:author="Caroline Kalu" w:date="2022-06-10T14:13:00Z" w:initials="CK">
    <w:p w14:paraId="430D23B0" w14:textId="77777777" w:rsidR="000414D7" w:rsidRDefault="000414D7" w:rsidP="000414D7">
      <w:r>
        <w:rPr>
          <w:rStyle w:val="CommentReference"/>
        </w:rPr>
        <w:annotationRef/>
      </w:r>
      <w:r>
        <w:rPr>
          <w:sz w:val="20"/>
          <w:szCs w:val="20"/>
        </w:rPr>
        <w:t>Again maybe we need a not sure, I have questions option here</w:t>
      </w:r>
    </w:p>
  </w:comment>
  <w:comment w:id="146" w:author="Jonathan King" w:date="2022-08-02T16:21:00Z" w:initials="JK">
    <w:p w14:paraId="6A1EE1A4" w14:textId="77777777" w:rsidR="000414D7" w:rsidRDefault="000414D7" w:rsidP="000414D7">
      <w:pPr>
        <w:pStyle w:val="CommentText"/>
      </w:pPr>
      <w:r>
        <w:rPr>
          <w:rStyle w:val="CommentReference"/>
        </w:rPr>
        <w:annotationRef/>
      </w:r>
      <w:r>
        <w:t>Makes sense.</w:t>
      </w:r>
    </w:p>
  </w:comment>
  <w:comment w:id="155" w:author="Caroline Kalu" w:date="2022-06-10T14:24:00Z" w:initials="CK">
    <w:p w14:paraId="3DC32E17" w14:textId="77777777" w:rsidR="000414D7" w:rsidRDefault="000414D7" w:rsidP="000414D7">
      <w:r>
        <w:rPr>
          <w:rStyle w:val="CommentReference"/>
        </w:rPr>
        <w:annotationRef/>
      </w:r>
      <w:r>
        <w:rPr>
          <w:sz w:val="20"/>
          <w:szCs w:val="20"/>
        </w:rPr>
        <w:t>As above</w:t>
      </w:r>
    </w:p>
  </w:comment>
  <w:comment w:id="157" w:author="Jonathan King" w:date="2022-08-02T16:25:00Z" w:initials="JK">
    <w:p w14:paraId="03CBF636" w14:textId="77777777" w:rsidR="000414D7" w:rsidRDefault="000414D7" w:rsidP="000414D7">
      <w:pPr>
        <w:pStyle w:val="CommentText"/>
      </w:pPr>
      <w:r>
        <w:rPr>
          <w:rStyle w:val="CommentReference"/>
        </w:rPr>
        <w:annotationRef/>
      </w:r>
      <w:r>
        <w:t>Done.</w:t>
      </w:r>
    </w:p>
  </w:comment>
  <w:comment w:id="168" w:author="Caroline Kalu" w:date="2022-06-10T14:34:00Z" w:initials="CK">
    <w:p w14:paraId="42B11E87" w14:textId="77777777" w:rsidR="000414D7" w:rsidRDefault="000414D7" w:rsidP="000414D7">
      <w:r>
        <w:rPr>
          <w:rStyle w:val="CommentReference"/>
        </w:rPr>
        <w:annotationRef/>
      </w:r>
      <w:r>
        <w:rPr>
          <w:sz w:val="20"/>
          <w:szCs w:val="20"/>
        </w:rPr>
        <w:t>I feel like this should come before the transfusion and surgery information.</w:t>
      </w:r>
    </w:p>
  </w:comment>
  <w:comment w:id="169" w:author="RANDALL, Tessa (ROYAL FREE LONDON NHS FOUNDATION TRUST)" w:date="2022-06-16T10:32:00Z" w:initials="RT(FLNFT">
    <w:p w14:paraId="1FED01A1" w14:textId="77777777" w:rsidR="000414D7" w:rsidRDefault="000414D7" w:rsidP="000414D7">
      <w:pPr>
        <w:pStyle w:val="CommentText"/>
      </w:pPr>
      <w:r>
        <w:rPr>
          <w:rStyle w:val="CommentReference"/>
        </w:rPr>
        <w:annotationRef/>
      </w:r>
      <w:r>
        <w:t>Agreed, risks and outcomes should come first.</w:t>
      </w:r>
    </w:p>
  </w:comment>
  <w:comment w:id="170" w:author="Jonathan King" w:date="2022-08-02T16:35:00Z" w:initials="JK">
    <w:p w14:paraId="62643622" w14:textId="77777777" w:rsidR="000414D7" w:rsidRDefault="000414D7" w:rsidP="000414D7">
      <w:pPr>
        <w:pStyle w:val="CommentText"/>
      </w:pPr>
      <w:r>
        <w:rPr>
          <w:rStyle w:val="CommentReference"/>
        </w:rPr>
        <w:annotationRef/>
      </w:r>
      <w:r>
        <w:t>Done.</w:t>
      </w:r>
    </w:p>
  </w:comment>
  <w:comment w:id="182" w:author="Caroline Kalu" w:date="2022-06-10T14:35:00Z" w:initials="CK">
    <w:p w14:paraId="397D9C7B" w14:textId="77777777" w:rsidR="000414D7" w:rsidRDefault="000414D7" w:rsidP="000414D7">
      <w:r>
        <w:rPr>
          <w:rStyle w:val="CommentReference"/>
        </w:rPr>
        <w:annotationRef/>
      </w:r>
      <w:r>
        <w:rPr>
          <w:sz w:val="20"/>
          <w:szCs w:val="20"/>
        </w:rPr>
        <w:t>Again, I think this should come at the start</w:t>
      </w:r>
    </w:p>
  </w:comment>
  <w:comment w:id="183" w:author="Jonathan King" w:date="2022-08-02T16:29:00Z" w:initials="JK">
    <w:p w14:paraId="22E8E444" w14:textId="77777777" w:rsidR="000414D7" w:rsidRDefault="000414D7" w:rsidP="000414D7">
      <w:pPr>
        <w:pStyle w:val="CommentText"/>
      </w:pPr>
      <w:r>
        <w:rPr>
          <w:rStyle w:val="CommentReference"/>
        </w:rPr>
        <w:annotationRef/>
      </w:r>
      <w:r>
        <w:t>I do not feel comfortable moving this further up. It is important for the patient to remember that it is rare for these things to happen and not an expected outcome. Therefore it is important for it to be reiterated at the end as further reassurance.</w:t>
      </w:r>
    </w:p>
  </w:comment>
  <w:comment w:id="210" w:author="Caroline Kalu" w:date="2022-06-10T14:24:00Z" w:initials="CK">
    <w:p w14:paraId="5B89C66A" w14:textId="77777777" w:rsidR="000414D7" w:rsidRDefault="000414D7" w:rsidP="000414D7">
      <w:r>
        <w:rPr>
          <w:rStyle w:val="CommentReference"/>
        </w:rPr>
        <w:annotationRef/>
      </w:r>
      <w:r>
        <w:rPr>
          <w:sz w:val="20"/>
          <w:szCs w:val="20"/>
        </w:rPr>
        <w:t>As above</w:t>
      </w:r>
    </w:p>
  </w:comment>
  <w:comment w:id="212" w:author="Jonathan King" w:date="2022-08-02T16:25:00Z" w:initials="JK">
    <w:p w14:paraId="4F8DB5CF" w14:textId="77777777" w:rsidR="000414D7" w:rsidRDefault="000414D7" w:rsidP="000414D7">
      <w:pPr>
        <w:pStyle w:val="CommentText"/>
      </w:pPr>
      <w:r>
        <w:rPr>
          <w:rStyle w:val="CommentReference"/>
        </w:rPr>
        <w:annotationRef/>
      </w:r>
      <w:r>
        <w:t>Done.</w:t>
      </w:r>
    </w:p>
  </w:comment>
  <w:comment w:id="215" w:author="Caroline Kalu" w:date="2022-06-10T14:13:00Z" w:initials="CK">
    <w:p w14:paraId="0A84B638" w14:textId="77777777" w:rsidR="000414D7" w:rsidRDefault="000414D7" w:rsidP="000414D7">
      <w:r>
        <w:rPr>
          <w:rStyle w:val="CommentReference"/>
        </w:rPr>
        <w:annotationRef/>
      </w:r>
      <w:r>
        <w:rPr>
          <w:sz w:val="20"/>
          <w:szCs w:val="20"/>
        </w:rPr>
        <w:t>Again maybe we need a not sure, I have questions option here</w:t>
      </w:r>
    </w:p>
  </w:comment>
  <w:comment w:id="217" w:author="Jonathan King" w:date="2022-08-02T16:21:00Z" w:initials="JK">
    <w:p w14:paraId="204F4B07" w14:textId="77777777" w:rsidR="000414D7" w:rsidRDefault="000414D7" w:rsidP="000414D7">
      <w:pPr>
        <w:pStyle w:val="CommentText"/>
      </w:pPr>
      <w:r>
        <w:rPr>
          <w:rStyle w:val="CommentReference"/>
        </w:rPr>
        <w:annotationRef/>
      </w:r>
      <w:r>
        <w:t>Makes sense.</w:t>
      </w:r>
    </w:p>
  </w:comment>
  <w:comment w:id="223" w:author="RANDALL, Tessa (ROYAL FREE LONDON NHS FOUNDATION TRUST)" w:date="2022-06-16T10:33:00Z" w:initials="RT(FLNFT">
    <w:p w14:paraId="1CFE065D" w14:textId="77777777" w:rsidR="000414D7" w:rsidRDefault="000414D7" w:rsidP="000414D7">
      <w:pPr>
        <w:pStyle w:val="CommentText"/>
      </w:pPr>
      <w:r>
        <w:rPr>
          <w:rStyle w:val="CommentReference"/>
        </w:rPr>
        <w:annotationRef/>
      </w:r>
      <w:r>
        <w:t>Add an average estimate or maximum amount of time that this can take.</w:t>
      </w:r>
    </w:p>
  </w:comment>
  <w:comment w:id="224" w:author="Jonathan King" w:date="2022-08-02T16:38:00Z" w:initials="JK">
    <w:p w14:paraId="5846E7D0" w14:textId="77777777" w:rsidR="000414D7" w:rsidRDefault="000414D7" w:rsidP="000414D7">
      <w:pPr>
        <w:pStyle w:val="CommentText"/>
      </w:pPr>
      <w:r>
        <w:rPr>
          <w:rStyle w:val="CommentReference"/>
        </w:rPr>
        <w:annotationRef/>
      </w:r>
      <w:r>
        <w:t>There is no maximum. If there is a complication it will continue until the patient is stabilised. 5-10 minutes is the average amount of time expected for the test to take which has been provided.</w:t>
      </w:r>
    </w:p>
  </w:comment>
  <w:comment w:id="243" w:author="Caroline Kalu" w:date="2022-06-13T16:59:00Z" w:initials="CK">
    <w:p w14:paraId="65D75B4E" w14:textId="77777777" w:rsidR="000414D7" w:rsidRDefault="000414D7" w:rsidP="000414D7">
      <w:r>
        <w:rPr>
          <w:rStyle w:val="CommentReference"/>
        </w:rPr>
        <w:annotationRef/>
      </w:r>
      <w:r>
        <w:rPr>
          <w:sz w:val="20"/>
          <w:szCs w:val="20"/>
        </w:rPr>
        <w:t>Could you just say section of or is it important to say the last third?</w:t>
      </w:r>
    </w:p>
    <w:p w14:paraId="11D6A3BE" w14:textId="77777777" w:rsidR="000414D7" w:rsidRDefault="000414D7" w:rsidP="000414D7"/>
  </w:comment>
  <w:comment w:id="244" w:author="KING, Jonathan (ROYAL FREE LONDON NHS FOUNDATION TRUST)" w:date="2022-08-03T15:16:00Z" w:initials="KT">
    <w:p w14:paraId="725472C8" w14:textId="77777777" w:rsidR="000414D7" w:rsidRDefault="000414D7" w:rsidP="000414D7">
      <w:pPr>
        <w:pStyle w:val="CommentText"/>
      </w:pPr>
      <w:r>
        <w:t>It is more accurate to say the last third and therefore probably preferable.</w:t>
      </w:r>
      <w:r>
        <w:rPr>
          <w:rStyle w:val="CommentReference"/>
        </w:rPr>
        <w:annotationRef/>
      </w:r>
    </w:p>
  </w:comment>
  <w:comment w:id="250" w:author="RANDALL, Tessa (ROYAL FREE LONDON NHS FOUNDATION TRUST)" w:date="2022-06-16T10:35:00Z" w:initials="RT(FLNFT">
    <w:p w14:paraId="7FC82E12" w14:textId="77777777" w:rsidR="000414D7" w:rsidRDefault="000414D7" w:rsidP="000414D7">
      <w:pPr>
        <w:pStyle w:val="CommentText"/>
      </w:pPr>
      <w:r>
        <w:rPr>
          <w:rStyle w:val="CommentReference"/>
        </w:rPr>
        <w:annotationRef/>
      </w:r>
      <w:r>
        <w:t>Can this be reworded to make it more personal to the patient?</w:t>
      </w:r>
    </w:p>
  </w:comment>
  <w:comment w:id="251" w:author="KING, Jonathan (ROYAL FREE LONDON NHS FOUNDATION TRUST)" w:date="2022-08-03T15:19:00Z" w:initials="KT">
    <w:p w14:paraId="3D9C6FB6" w14:textId="77777777" w:rsidR="000414D7" w:rsidRDefault="000414D7" w:rsidP="000414D7">
      <w:pPr>
        <w:pStyle w:val="CommentText"/>
      </w:pPr>
      <w:r>
        <w:t>I am not sure whether making it personal adds much. The point of this sentence is to say that in the general population this procedure is well tolerated</w:t>
      </w:r>
      <w:r>
        <w:rPr>
          <w:rStyle w:val="CommentReference"/>
        </w:rPr>
        <w:annotationRef/>
      </w:r>
    </w:p>
  </w:comment>
  <w:comment w:id="270" w:author="RANDALL, Tessa (ROYAL FREE LONDON NHS FOUNDATION TRUST)" w:date="2022-06-16T10:41:00Z" w:initials="RT(FLNFT">
    <w:p w14:paraId="4F764C1B" w14:textId="77777777" w:rsidR="000414D7" w:rsidRDefault="000414D7" w:rsidP="000414D7">
      <w:pPr>
        <w:pStyle w:val="CommentText"/>
      </w:pPr>
      <w:r>
        <w:rPr>
          <w:rStyle w:val="CommentReference"/>
        </w:rPr>
        <w:annotationRef/>
      </w:r>
      <w:r>
        <w:t>See above comment on this section.</w:t>
      </w:r>
    </w:p>
  </w:comment>
  <w:comment w:id="297" w:author="Caroline Kalu" w:date="2022-06-10T13:08:00Z" w:initials="CK">
    <w:p w14:paraId="6D62341C" w14:textId="77777777" w:rsidR="00991027" w:rsidRDefault="00991027" w:rsidP="008D0880">
      <w:r>
        <w:rPr>
          <w:rStyle w:val="CommentReference"/>
        </w:rPr>
        <w:annotationRef/>
      </w:r>
      <w:r>
        <w:rPr>
          <w:sz w:val="20"/>
          <w:szCs w:val="20"/>
        </w:rPr>
        <w:t>I’d say what kind of doctor you are</w:t>
      </w:r>
    </w:p>
  </w:comment>
  <w:comment w:id="302" w:author="RANDALL, Tessa (ROYAL FREE LONDON NHS FOUNDATION TRUST)" w:date="2022-06-16T10:22:00Z" w:initials="RT(FLNFT">
    <w:p w14:paraId="404BB317" w14:textId="20AF0D60" w:rsidR="00AA13FA" w:rsidRDefault="00AA13FA">
      <w:pPr>
        <w:pStyle w:val="CommentText"/>
      </w:pPr>
      <w:r>
        <w:rPr>
          <w:rStyle w:val="CommentReference"/>
        </w:rPr>
        <w:annotationRef/>
      </w:r>
      <w:r>
        <w:t>Should the patient be told the reason they are having the procedure as well? Even if it has communicated by the referring clinician?</w:t>
      </w:r>
    </w:p>
  </w:comment>
  <w:comment w:id="303" w:author="Jonathan King" w:date="2022-08-02T16:10:00Z" w:initials="JK">
    <w:p w14:paraId="361712F3" w14:textId="533EBCDF" w:rsidR="0032251F" w:rsidRDefault="0032251F">
      <w:pPr>
        <w:pStyle w:val="CommentText"/>
      </w:pPr>
      <w:r>
        <w:rPr>
          <w:rStyle w:val="CommentReference"/>
        </w:rPr>
        <w:annotationRef/>
      </w:r>
      <w:r>
        <w:t xml:space="preserve">Although this may done in person at times, it is not part of the consenting process nor required for valid consent. In this pilot we will be using the same video for the same test however there are a number of different reasons someone may be referred for it (weight loss, reflux symptoms, abdominal pain etc). The idea would be that eventually I can build an app that would allow the doctor to select bespoke scripts for each patient but in this instance the video needs to be specific enough to be of benefit and cover all the points required for legal consent without being so specific that it is wrong. </w:t>
      </w:r>
    </w:p>
  </w:comment>
  <w:comment w:id="321" w:author="Caroline Kalu" w:date="2022-06-10T13:16:00Z" w:initials="CK">
    <w:p w14:paraId="1D8A5974" w14:textId="77777777" w:rsidR="00AA644B" w:rsidRDefault="00AA644B" w:rsidP="00D41C81">
      <w:r>
        <w:rPr>
          <w:rStyle w:val="CommentReference"/>
        </w:rPr>
        <w:annotationRef/>
      </w:r>
      <w:r>
        <w:rPr>
          <w:sz w:val="20"/>
          <w:szCs w:val="20"/>
        </w:rPr>
        <w:t>Should we say ‘does not apply to me?’</w:t>
      </w:r>
    </w:p>
  </w:comment>
  <w:comment w:id="322" w:author="RANDALL, Tessa (ROYAL FREE LONDON NHS FOUNDATION TRUST)" w:date="2022-06-16T10:23:00Z" w:initials="RT(FLNFT">
    <w:p w14:paraId="12C3BB6C" w14:textId="181D83B8" w:rsidR="00AA13FA" w:rsidRDefault="00AA13FA">
      <w:pPr>
        <w:pStyle w:val="CommentText"/>
      </w:pPr>
      <w:r>
        <w:rPr>
          <w:rStyle w:val="CommentReference"/>
        </w:rPr>
        <w:annotationRef/>
      </w:r>
      <w:r>
        <w:t>or ‘I am not sure’?</w:t>
      </w:r>
    </w:p>
  </w:comment>
  <w:comment w:id="323" w:author="Jonathan King" w:date="2022-08-02T16:13:00Z" w:initials="JK">
    <w:p w14:paraId="28E08BC2" w14:textId="6A2EACFC" w:rsidR="0032251F" w:rsidRDefault="0032251F">
      <w:pPr>
        <w:pStyle w:val="CommentText"/>
      </w:pPr>
      <w:r>
        <w:rPr>
          <w:rStyle w:val="CommentReference"/>
        </w:rPr>
        <w:annotationRef/>
      </w:r>
      <w:r>
        <w:t xml:space="preserve">Agreed. This should be a more understandable phrase. </w:t>
      </w:r>
      <w:r w:rsidR="0012357E">
        <w:t>This does not apply would be best as it would be for follow up questions about sedation which the patient may have chosen to have nor not during the process of the video. They will therefore know whether it is relevant to them.</w:t>
      </w:r>
    </w:p>
  </w:comment>
  <w:comment w:id="350" w:author="RANDALL, Tessa (ROYAL FREE LONDON NHS FOUNDATION TRUST)" w:date="2022-06-16T10:23:00Z" w:initials="RT(FLNFT">
    <w:p w14:paraId="3F52E437" w14:textId="3B3F0469" w:rsidR="00AA13FA" w:rsidRDefault="00AA13FA">
      <w:pPr>
        <w:pStyle w:val="CommentText"/>
      </w:pPr>
      <w:r>
        <w:rPr>
          <w:rStyle w:val="CommentReference"/>
        </w:rPr>
        <w:annotationRef/>
      </w:r>
      <w:r>
        <w:t xml:space="preserve">Can you expand on this? </w:t>
      </w:r>
      <w:r w:rsidR="00FD3FAF">
        <w:t>What are patients making decisions on or telling clinicians about?</w:t>
      </w:r>
    </w:p>
  </w:comment>
  <w:comment w:id="351" w:author="Jonathan King" w:date="2022-08-02T16:16:00Z" w:initials="JK">
    <w:p w14:paraId="568BACA4" w14:textId="659D673A" w:rsidR="0012357E" w:rsidRDefault="0012357E">
      <w:pPr>
        <w:pStyle w:val="CommentText"/>
      </w:pPr>
      <w:r>
        <w:rPr>
          <w:rStyle w:val="CommentReference"/>
        </w:rPr>
        <w:annotationRef/>
      </w:r>
      <w:r>
        <w:t>Done.</w:t>
      </w:r>
    </w:p>
  </w:comment>
  <w:comment w:id="382" w:author="RANDALL, Tessa (ROYAL FREE LONDON NHS FOUNDATION TRUST)" w:date="2022-06-16T10:25:00Z" w:initials="RT(FLNFT">
    <w:p w14:paraId="7B98FD2B" w14:textId="06BC9C1E" w:rsidR="00FD3FAF" w:rsidRDefault="00FD3FAF">
      <w:pPr>
        <w:pStyle w:val="CommentText"/>
      </w:pPr>
      <w:r>
        <w:rPr>
          <w:rStyle w:val="CommentReference"/>
        </w:rPr>
        <w:annotationRef/>
      </w:r>
      <w:r>
        <w:t>Think this section should be moved up so it is shown before the patient is asked questions about their understanding.</w:t>
      </w:r>
    </w:p>
  </w:comment>
  <w:comment w:id="383" w:author="Jonathan King" w:date="2022-08-02T16:18:00Z" w:initials="JK">
    <w:p w14:paraId="628E00C6" w14:textId="3D3940F6" w:rsidR="0012357E" w:rsidRDefault="0012357E">
      <w:pPr>
        <w:pStyle w:val="CommentText"/>
      </w:pPr>
      <w:r>
        <w:rPr>
          <w:rStyle w:val="CommentReference"/>
        </w:rPr>
        <w:annotationRef/>
      </w:r>
      <w:r>
        <w:t xml:space="preserve">Sorry, I am not sure I understand. There are no questions about the patient’s understanding above this paragraph. The introductory paragraph is explaining what the video is as the doctor will not be able to do so. This paragraph and below is </w:t>
      </w:r>
      <w:r w:rsidR="00A44CAB">
        <w:t>all about the procedure and consenting the patient fully by providing information and checking their understanding. There are no questions to answer prior to this.</w:t>
      </w:r>
    </w:p>
  </w:comment>
  <w:comment w:id="402" w:author="Caroline Kalu" w:date="2022-06-10T14:13:00Z" w:initials="CK">
    <w:p w14:paraId="69C7FF32" w14:textId="77777777" w:rsidR="0005604D" w:rsidRDefault="0005604D" w:rsidP="0005604D">
      <w:r>
        <w:rPr>
          <w:rStyle w:val="CommentReference"/>
        </w:rPr>
        <w:annotationRef/>
      </w:r>
      <w:r>
        <w:rPr>
          <w:sz w:val="20"/>
          <w:szCs w:val="20"/>
        </w:rPr>
        <w:t>Again maybe we need a not sure, I have questions option here</w:t>
      </w:r>
    </w:p>
  </w:comment>
  <w:comment w:id="403" w:author="Jonathan King" w:date="2022-08-02T16:21:00Z" w:initials="JK">
    <w:p w14:paraId="38960A97" w14:textId="77777777" w:rsidR="0005604D" w:rsidRDefault="0005604D" w:rsidP="0005604D">
      <w:pPr>
        <w:pStyle w:val="CommentText"/>
      </w:pPr>
      <w:r>
        <w:rPr>
          <w:rStyle w:val="CommentReference"/>
        </w:rPr>
        <w:annotationRef/>
      </w:r>
      <w:r>
        <w:t>Makes sense.</w:t>
      </w:r>
    </w:p>
  </w:comment>
  <w:comment w:id="407" w:author="Caroline Kalu" w:date="2022-06-10T14:10:00Z" w:initials="CK">
    <w:p w14:paraId="2B5FDEB5" w14:textId="77777777" w:rsidR="00E541A1" w:rsidRDefault="00E541A1" w:rsidP="00366368">
      <w:r>
        <w:rPr>
          <w:rStyle w:val="CommentReference"/>
        </w:rPr>
        <w:annotationRef/>
      </w:r>
      <w:r>
        <w:rPr>
          <w:sz w:val="20"/>
          <w:szCs w:val="20"/>
        </w:rPr>
        <w:t>Maybe add here, If you understand some parts but not others please press no</w:t>
      </w:r>
    </w:p>
  </w:comment>
  <w:comment w:id="408" w:author="Jonathan King" w:date="2022-08-02T16:20:00Z" w:initials="JK">
    <w:p w14:paraId="587DF961" w14:textId="22FBD773" w:rsidR="00A44CAB" w:rsidRDefault="00A44CAB">
      <w:pPr>
        <w:pStyle w:val="CommentText"/>
      </w:pPr>
      <w:r>
        <w:rPr>
          <w:rStyle w:val="CommentReference"/>
        </w:rPr>
        <w:annotationRef/>
      </w:r>
      <w:r>
        <w:t>Does adding ‘everything’ in the question have the same effect? I am keen to keep the answers as easy to follow as possible and therefore just ‘yes’, ‘no’</w:t>
      </w:r>
    </w:p>
  </w:comment>
  <w:comment w:id="421" w:author="Caroline Kalu" w:date="2022-06-10T14:13:00Z" w:initials="CK">
    <w:p w14:paraId="31E2AB91" w14:textId="77777777" w:rsidR="0060460F" w:rsidRDefault="0060460F" w:rsidP="00AE63FC">
      <w:r>
        <w:rPr>
          <w:rStyle w:val="CommentReference"/>
        </w:rPr>
        <w:annotationRef/>
      </w:r>
      <w:r>
        <w:rPr>
          <w:sz w:val="20"/>
          <w:szCs w:val="20"/>
        </w:rPr>
        <w:t>Again maybe we need a not sure, I have questions option here</w:t>
      </w:r>
    </w:p>
  </w:comment>
  <w:comment w:id="422" w:author="Jonathan King" w:date="2022-08-02T16:21:00Z" w:initials="JK">
    <w:p w14:paraId="2AF78806" w14:textId="657387CB" w:rsidR="00A44CAB" w:rsidRDefault="00A44CAB">
      <w:pPr>
        <w:pStyle w:val="CommentText"/>
      </w:pPr>
      <w:r>
        <w:rPr>
          <w:rStyle w:val="CommentReference"/>
        </w:rPr>
        <w:annotationRef/>
      </w:r>
      <w:r>
        <w:t>Makes sense.</w:t>
      </w:r>
    </w:p>
  </w:comment>
  <w:comment w:id="437" w:author="RANDALL, Tessa (ROYAL FREE LONDON NHS FOUNDATION TRUST)" w:date="2022-06-16T10:29:00Z" w:initials="RT(FLNFT">
    <w:p w14:paraId="227622A1" w14:textId="2648187D" w:rsidR="00245149" w:rsidRDefault="00245149">
      <w:pPr>
        <w:pStyle w:val="CommentText"/>
      </w:pPr>
      <w:r>
        <w:rPr>
          <w:rStyle w:val="CommentReference"/>
        </w:rPr>
        <w:annotationRef/>
      </w:r>
      <w:r>
        <w:t>There may be a permission issue around showing needle use as this can be triggering from those with phobias.</w:t>
      </w:r>
    </w:p>
  </w:comment>
  <w:comment w:id="438" w:author="Jonathan King" w:date="2022-08-02T16:24:00Z" w:initials="JK">
    <w:p w14:paraId="6D53D8B2" w14:textId="3718D6BE" w:rsidR="00287E63" w:rsidRDefault="00287E63">
      <w:pPr>
        <w:pStyle w:val="CommentText"/>
      </w:pPr>
      <w:r>
        <w:rPr>
          <w:rStyle w:val="CommentReference"/>
        </w:rPr>
        <w:annotationRef/>
      </w:r>
      <w:r>
        <w:t>We do not need to have this in the video. We never show a cannula when doing it in person. Happy to remove.</w:t>
      </w:r>
    </w:p>
  </w:comment>
  <w:comment w:id="464" w:author="Caroline Kalu" w:date="2022-06-10T14:24:00Z" w:initials="CK">
    <w:p w14:paraId="5F5FB659" w14:textId="77777777" w:rsidR="007D6064" w:rsidRDefault="007D6064" w:rsidP="005C326E">
      <w:r>
        <w:rPr>
          <w:rStyle w:val="CommentReference"/>
        </w:rPr>
        <w:annotationRef/>
      </w:r>
      <w:r>
        <w:rPr>
          <w:sz w:val="20"/>
          <w:szCs w:val="20"/>
        </w:rPr>
        <w:t>As above</w:t>
      </w:r>
    </w:p>
  </w:comment>
  <w:comment w:id="465" w:author="Jonathan King" w:date="2022-08-02T16:25:00Z" w:initials="JK">
    <w:p w14:paraId="4C474FE2" w14:textId="6A8D3D37" w:rsidR="00287E63" w:rsidRDefault="00287E63">
      <w:pPr>
        <w:pStyle w:val="CommentText"/>
      </w:pPr>
      <w:r>
        <w:rPr>
          <w:rStyle w:val="CommentReference"/>
        </w:rPr>
        <w:annotationRef/>
      </w:r>
      <w:r>
        <w:t>Done.</w:t>
      </w:r>
    </w:p>
  </w:comment>
  <w:comment w:id="474" w:author="Caroline Kalu" w:date="2022-06-10T14:13:00Z" w:initials="CK">
    <w:p w14:paraId="2CAF75C5" w14:textId="77777777" w:rsidR="00287E63" w:rsidRDefault="00287E63" w:rsidP="00287E63">
      <w:r>
        <w:rPr>
          <w:rStyle w:val="CommentReference"/>
        </w:rPr>
        <w:annotationRef/>
      </w:r>
      <w:r>
        <w:rPr>
          <w:sz w:val="20"/>
          <w:szCs w:val="20"/>
        </w:rPr>
        <w:t>Again maybe we need a not sure, I have questions option here</w:t>
      </w:r>
    </w:p>
  </w:comment>
  <w:comment w:id="476" w:author="Jonathan King" w:date="2022-08-02T16:21:00Z" w:initials="JK">
    <w:p w14:paraId="6245D324" w14:textId="77777777" w:rsidR="00287E63" w:rsidRDefault="00287E63" w:rsidP="00287E63">
      <w:pPr>
        <w:pStyle w:val="CommentText"/>
      </w:pPr>
      <w:r>
        <w:rPr>
          <w:rStyle w:val="CommentReference"/>
        </w:rPr>
        <w:annotationRef/>
      </w:r>
      <w:r>
        <w:t>Makes sense.</w:t>
      </w:r>
    </w:p>
  </w:comment>
  <w:comment w:id="488" w:author="Caroline Kalu" w:date="2022-06-10T14:24:00Z" w:initials="CK">
    <w:p w14:paraId="6DC355B7" w14:textId="77777777" w:rsidR="00133750" w:rsidRDefault="00133750" w:rsidP="00133750">
      <w:r>
        <w:rPr>
          <w:rStyle w:val="CommentReference"/>
        </w:rPr>
        <w:annotationRef/>
      </w:r>
      <w:r>
        <w:rPr>
          <w:sz w:val="20"/>
          <w:szCs w:val="20"/>
        </w:rPr>
        <w:t>As above</w:t>
      </w:r>
    </w:p>
  </w:comment>
  <w:comment w:id="490" w:author="Jonathan King" w:date="2022-08-02T16:25:00Z" w:initials="JK">
    <w:p w14:paraId="79BC3F4B" w14:textId="77777777" w:rsidR="00133750" w:rsidRDefault="00133750" w:rsidP="00133750">
      <w:pPr>
        <w:pStyle w:val="CommentText"/>
      </w:pPr>
      <w:r>
        <w:rPr>
          <w:rStyle w:val="CommentReference"/>
        </w:rPr>
        <w:annotationRef/>
      </w:r>
      <w:r>
        <w:t>Done.</w:t>
      </w:r>
    </w:p>
  </w:comment>
  <w:comment w:id="493" w:author="Caroline Kalu" w:date="2022-06-10T14:13:00Z" w:initials="CK">
    <w:p w14:paraId="45D51D27" w14:textId="77777777" w:rsidR="00133750" w:rsidRDefault="00133750" w:rsidP="00133750">
      <w:r>
        <w:rPr>
          <w:rStyle w:val="CommentReference"/>
        </w:rPr>
        <w:annotationRef/>
      </w:r>
      <w:r>
        <w:rPr>
          <w:sz w:val="20"/>
          <w:szCs w:val="20"/>
        </w:rPr>
        <w:t>Again maybe we need a not sure, I have questions option here</w:t>
      </w:r>
    </w:p>
  </w:comment>
  <w:comment w:id="495" w:author="Jonathan King" w:date="2022-08-02T16:21:00Z" w:initials="JK">
    <w:p w14:paraId="1BCC3338" w14:textId="77777777" w:rsidR="00133750" w:rsidRDefault="00133750" w:rsidP="00133750">
      <w:pPr>
        <w:pStyle w:val="CommentText"/>
      </w:pPr>
      <w:r>
        <w:rPr>
          <w:rStyle w:val="CommentReference"/>
        </w:rPr>
        <w:annotationRef/>
      </w:r>
      <w:r>
        <w:t>Makes sense.</w:t>
      </w:r>
    </w:p>
  </w:comment>
  <w:comment w:id="505" w:author="Caroline Kalu" w:date="2022-06-10T14:24:00Z" w:initials="CK">
    <w:p w14:paraId="08404DCB" w14:textId="77777777" w:rsidR="00133750" w:rsidRDefault="00133750" w:rsidP="00133750">
      <w:r>
        <w:rPr>
          <w:rStyle w:val="CommentReference"/>
        </w:rPr>
        <w:annotationRef/>
      </w:r>
      <w:r>
        <w:rPr>
          <w:sz w:val="20"/>
          <w:szCs w:val="20"/>
        </w:rPr>
        <w:t>As above</w:t>
      </w:r>
    </w:p>
  </w:comment>
  <w:comment w:id="507" w:author="Jonathan King" w:date="2022-08-02T16:25:00Z" w:initials="JK">
    <w:p w14:paraId="25F51095" w14:textId="77777777" w:rsidR="00133750" w:rsidRDefault="00133750" w:rsidP="00133750">
      <w:pPr>
        <w:pStyle w:val="CommentText"/>
      </w:pPr>
      <w:r>
        <w:rPr>
          <w:rStyle w:val="CommentReference"/>
        </w:rPr>
        <w:annotationRef/>
      </w:r>
      <w:r>
        <w:t>Done.</w:t>
      </w:r>
    </w:p>
  </w:comment>
  <w:comment w:id="527" w:author="Caroline Kalu" w:date="2022-06-10T14:34:00Z" w:initials="CK">
    <w:p w14:paraId="541AFE46" w14:textId="77777777" w:rsidR="00910B0E" w:rsidRDefault="00910B0E" w:rsidP="00910B0E">
      <w:r>
        <w:rPr>
          <w:rStyle w:val="CommentReference"/>
        </w:rPr>
        <w:annotationRef/>
      </w:r>
      <w:r>
        <w:rPr>
          <w:sz w:val="20"/>
          <w:szCs w:val="20"/>
        </w:rPr>
        <w:t>I feel like this should come before the transfusion and surgery information.</w:t>
      </w:r>
    </w:p>
  </w:comment>
  <w:comment w:id="528" w:author="RANDALL, Tessa (ROYAL FREE LONDON NHS FOUNDATION TRUST)" w:date="2022-06-16T10:32:00Z" w:initials="RT(FLNFT">
    <w:p w14:paraId="2A999315" w14:textId="77777777" w:rsidR="00910B0E" w:rsidRDefault="00910B0E" w:rsidP="00910B0E">
      <w:pPr>
        <w:pStyle w:val="CommentText"/>
      </w:pPr>
      <w:r>
        <w:rPr>
          <w:rStyle w:val="CommentReference"/>
        </w:rPr>
        <w:annotationRef/>
      </w:r>
      <w:r>
        <w:t>Agreed, risks and outcomes should come first.</w:t>
      </w:r>
    </w:p>
  </w:comment>
  <w:comment w:id="529" w:author="Jonathan King" w:date="2022-08-02T16:35:00Z" w:initials="JK">
    <w:p w14:paraId="217E71AD" w14:textId="063C1754" w:rsidR="0028136F" w:rsidRDefault="0028136F">
      <w:pPr>
        <w:pStyle w:val="CommentText"/>
      </w:pPr>
      <w:r>
        <w:rPr>
          <w:rStyle w:val="CommentReference"/>
        </w:rPr>
        <w:annotationRef/>
      </w:r>
      <w:r>
        <w:t>Done.</w:t>
      </w:r>
    </w:p>
  </w:comment>
  <w:comment w:id="550" w:author="Caroline Kalu" w:date="2022-06-10T14:35:00Z" w:initials="CK">
    <w:p w14:paraId="1815C099" w14:textId="77777777" w:rsidR="00960D1B" w:rsidRDefault="00960D1B" w:rsidP="00702DB7">
      <w:r>
        <w:rPr>
          <w:rStyle w:val="CommentReference"/>
        </w:rPr>
        <w:annotationRef/>
      </w:r>
      <w:r>
        <w:rPr>
          <w:sz w:val="20"/>
          <w:szCs w:val="20"/>
        </w:rPr>
        <w:t>Again, I think this should come at the start</w:t>
      </w:r>
    </w:p>
  </w:comment>
  <w:comment w:id="551" w:author="Jonathan King" w:date="2022-08-02T16:29:00Z" w:initials="JK">
    <w:p w14:paraId="57E255F6" w14:textId="03B1BEE5" w:rsidR="00910B0E" w:rsidRDefault="00910B0E">
      <w:pPr>
        <w:pStyle w:val="CommentText"/>
      </w:pPr>
      <w:r>
        <w:rPr>
          <w:rStyle w:val="CommentReference"/>
        </w:rPr>
        <w:annotationRef/>
      </w:r>
      <w:r w:rsidR="0028136F">
        <w:t xml:space="preserve">I do not feel comfortable moving this further up. It is important </w:t>
      </w:r>
      <w:r>
        <w:t xml:space="preserve">for the patient to remember that it is rare </w:t>
      </w:r>
      <w:r w:rsidR="0028136F">
        <w:t xml:space="preserve">for these things to happen </w:t>
      </w:r>
      <w:r>
        <w:t>and not an expected outcome</w:t>
      </w:r>
      <w:r w:rsidR="0028136F">
        <w:t>. T</w:t>
      </w:r>
      <w:r>
        <w:t xml:space="preserve">herefore it is </w:t>
      </w:r>
      <w:r w:rsidR="0028136F">
        <w:t xml:space="preserve">important for it to be </w:t>
      </w:r>
      <w:r>
        <w:t>reiterated at the end as further reassurance.</w:t>
      </w:r>
    </w:p>
  </w:comment>
  <w:comment w:id="581" w:author="Caroline Kalu" w:date="2022-06-10T14:24:00Z" w:initials="CK">
    <w:p w14:paraId="73AE52CA" w14:textId="77777777" w:rsidR="000A4D82" w:rsidRDefault="000A4D82" w:rsidP="000A4D82">
      <w:r>
        <w:rPr>
          <w:rStyle w:val="CommentReference"/>
        </w:rPr>
        <w:annotationRef/>
      </w:r>
      <w:r>
        <w:rPr>
          <w:sz w:val="20"/>
          <w:szCs w:val="20"/>
        </w:rPr>
        <w:t>As above</w:t>
      </w:r>
    </w:p>
  </w:comment>
  <w:comment w:id="583" w:author="Jonathan King" w:date="2022-08-02T16:25:00Z" w:initials="JK">
    <w:p w14:paraId="01AB0027" w14:textId="77777777" w:rsidR="000A4D82" w:rsidRDefault="000A4D82" w:rsidP="000A4D82">
      <w:pPr>
        <w:pStyle w:val="CommentText"/>
      </w:pPr>
      <w:r>
        <w:rPr>
          <w:rStyle w:val="CommentReference"/>
        </w:rPr>
        <w:annotationRef/>
      </w:r>
      <w:r>
        <w:t>Done.</w:t>
      </w:r>
    </w:p>
  </w:comment>
  <w:comment w:id="586" w:author="Caroline Kalu" w:date="2022-06-10T14:13:00Z" w:initials="CK">
    <w:p w14:paraId="183199E2" w14:textId="77777777" w:rsidR="000A4D82" w:rsidRDefault="000A4D82" w:rsidP="000A4D82">
      <w:r>
        <w:rPr>
          <w:rStyle w:val="CommentReference"/>
        </w:rPr>
        <w:annotationRef/>
      </w:r>
      <w:r>
        <w:rPr>
          <w:sz w:val="20"/>
          <w:szCs w:val="20"/>
        </w:rPr>
        <w:t>Again maybe we need a not sure, I have questions option here</w:t>
      </w:r>
    </w:p>
  </w:comment>
  <w:comment w:id="588" w:author="Jonathan King" w:date="2022-08-02T16:21:00Z" w:initials="JK">
    <w:p w14:paraId="41E9320B" w14:textId="77777777" w:rsidR="000A4D82" w:rsidRDefault="000A4D82" w:rsidP="000A4D82">
      <w:pPr>
        <w:pStyle w:val="CommentText"/>
      </w:pPr>
      <w:r>
        <w:rPr>
          <w:rStyle w:val="CommentReference"/>
        </w:rPr>
        <w:annotationRef/>
      </w:r>
      <w:r>
        <w:t>Makes sense.</w:t>
      </w:r>
    </w:p>
  </w:comment>
  <w:comment w:id="593" w:author="RANDALL, Tessa (ROYAL FREE LONDON NHS FOUNDATION TRUST)" w:date="2022-06-16T10:33:00Z" w:initials="RT(FLNFT">
    <w:p w14:paraId="332D8C3A" w14:textId="2F62D2E8" w:rsidR="00245149" w:rsidRDefault="00245149">
      <w:pPr>
        <w:pStyle w:val="CommentText"/>
      </w:pPr>
      <w:r>
        <w:rPr>
          <w:rStyle w:val="CommentReference"/>
        </w:rPr>
        <w:annotationRef/>
      </w:r>
      <w:r>
        <w:t xml:space="preserve">Add an average estimate </w:t>
      </w:r>
      <w:r w:rsidR="00844258">
        <w:t>or maximum amount of time that this can take.</w:t>
      </w:r>
    </w:p>
  </w:comment>
  <w:comment w:id="594" w:author="Jonathan King" w:date="2022-08-02T16:38:00Z" w:initials="JK">
    <w:p w14:paraId="38CBCDDD" w14:textId="563E41F0" w:rsidR="0028136F" w:rsidRDefault="0028136F">
      <w:pPr>
        <w:pStyle w:val="CommentText"/>
      </w:pPr>
      <w:r>
        <w:rPr>
          <w:rStyle w:val="CommentReference"/>
        </w:rPr>
        <w:annotationRef/>
      </w:r>
      <w:r>
        <w:t>There is no maximum. If there is a complication it will continue until the patient is stabilised. 5-10 minutes is the average amount of time expected for the test to take which has been provided.</w:t>
      </w:r>
    </w:p>
  </w:comment>
  <w:comment w:id="633" w:author="Caroline Kalu" w:date="2022-06-10T13:08:00Z" w:initials="CK">
    <w:p w14:paraId="059CE517" w14:textId="77777777" w:rsidR="006E0DA7" w:rsidRDefault="006E0DA7" w:rsidP="006E0DA7">
      <w:r>
        <w:rPr>
          <w:rStyle w:val="CommentReference"/>
        </w:rPr>
        <w:annotationRef/>
      </w:r>
      <w:r>
        <w:rPr>
          <w:sz w:val="20"/>
          <w:szCs w:val="20"/>
        </w:rPr>
        <w:t>I’d say what kind of doctor you are</w:t>
      </w:r>
    </w:p>
  </w:comment>
  <w:comment w:id="637" w:author="RANDALL, Tessa (ROYAL FREE LONDON NHS FOUNDATION TRUST)" w:date="2022-06-16T10:22:00Z" w:initials="RT(FLNFT">
    <w:p w14:paraId="6F0D5AE0" w14:textId="77777777" w:rsidR="006E0DA7" w:rsidRDefault="006E0DA7" w:rsidP="006E0DA7">
      <w:pPr>
        <w:pStyle w:val="CommentText"/>
      </w:pPr>
      <w:r>
        <w:rPr>
          <w:rStyle w:val="CommentReference"/>
        </w:rPr>
        <w:annotationRef/>
      </w:r>
      <w:r>
        <w:t>Should the patient be told the reason they are having the procedure as well? Even if it has communicated by the referring clinician?</w:t>
      </w:r>
    </w:p>
  </w:comment>
  <w:comment w:id="638" w:author="Jonathan King" w:date="2022-08-02T16:10:00Z" w:initials="JK">
    <w:p w14:paraId="6E643411" w14:textId="77777777" w:rsidR="006E0DA7" w:rsidRDefault="006E0DA7" w:rsidP="006E0DA7">
      <w:pPr>
        <w:pStyle w:val="CommentText"/>
      </w:pPr>
      <w:r>
        <w:rPr>
          <w:rStyle w:val="CommentReference"/>
        </w:rPr>
        <w:annotationRef/>
      </w:r>
      <w:r>
        <w:t xml:space="preserve">Although this may done in person at times, it is not part of the consenting process nor required for valid consent. In this pilot we will be using the same video for the same test however there are a number of different reasons someone may be referred for it (weight loss, reflux symptoms, abdominal pain etc). The idea would be that eventually I can build an app that would allow the doctor to select bespoke scripts for each patient but in this instance the video needs to be specific enough to be of benefit and cover all the points required for legal consent without being so specific that it is wrong. </w:t>
      </w:r>
    </w:p>
  </w:comment>
  <w:comment w:id="643" w:author="Caroline Kalu" w:date="2022-06-10T13:16:00Z" w:initials="CK">
    <w:p w14:paraId="152E5136" w14:textId="77777777" w:rsidR="006E0DA7" w:rsidRDefault="006E0DA7" w:rsidP="006E0DA7">
      <w:r>
        <w:rPr>
          <w:rStyle w:val="CommentReference"/>
        </w:rPr>
        <w:annotationRef/>
      </w:r>
      <w:r>
        <w:rPr>
          <w:sz w:val="20"/>
          <w:szCs w:val="20"/>
        </w:rPr>
        <w:t>Should we say ‘does not apply to me?’</w:t>
      </w:r>
    </w:p>
  </w:comment>
  <w:comment w:id="644" w:author="RANDALL, Tessa (ROYAL FREE LONDON NHS FOUNDATION TRUST)" w:date="2022-06-16T10:23:00Z" w:initials="RT(FLNFT">
    <w:p w14:paraId="2CEE40C9" w14:textId="77777777" w:rsidR="006E0DA7" w:rsidRDefault="006E0DA7" w:rsidP="006E0DA7">
      <w:pPr>
        <w:pStyle w:val="CommentText"/>
      </w:pPr>
      <w:r>
        <w:rPr>
          <w:rStyle w:val="CommentReference"/>
        </w:rPr>
        <w:annotationRef/>
      </w:r>
      <w:r>
        <w:t>or ‘I am not sure’?</w:t>
      </w:r>
    </w:p>
  </w:comment>
  <w:comment w:id="645" w:author="Jonathan King" w:date="2022-08-02T16:13:00Z" w:initials="JK">
    <w:p w14:paraId="4B383363" w14:textId="77777777" w:rsidR="006E0DA7" w:rsidRDefault="006E0DA7" w:rsidP="006E0DA7">
      <w:pPr>
        <w:pStyle w:val="CommentText"/>
      </w:pPr>
      <w:r>
        <w:rPr>
          <w:rStyle w:val="CommentReference"/>
        </w:rPr>
        <w:annotationRef/>
      </w:r>
      <w:r>
        <w:t>Agreed. This should be a more understandable phrase. This does not apply would be best as it would be for follow up questions about sedation which the patient may have chosen to have nor not during the process of the video. They will therefore know whether it is relevant to them.</w:t>
      </w:r>
    </w:p>
  </w:comment>
  <w:comment w:id="653" w:author="RANDALL, Tessa (ROYAL FREE LONDON NHS FOUNDATION TRUST)" w:date="2022-06-16T10:23:00Z" w:initials="RT(FLNFT">
    <w:p w14:paraId="46184B09" w14:textId="77777777" w:rsidR="006E0DA7" w:rsidRDefault="006E0DA7" w:rsidP="006E0DA7">
      <w:pPr>
        <w:pStyle w:val="CommentText"/>
      </w:pPr>
      <w:r>
        <w:rPr>
          <w:rStyle w:val="CommentReference"/>
        </w:rPr>
        <w:annotationRef/>
      </w:r>
      <w:r>
        <w:t>Can you expand on this? What are patients making decisions on or telling clinicians about?</w:t>
      </w:r>
    </w:p>
  </w:comment>
  <w:comment w:id="654" w:author="Jonathan King" w:date="2022-08-02T16:16:00Z" w:initials="JK">
    <w:p w14:paraId="2D036B97" w14:textId="77777777" w:rsidR="006E0DA7" w:rsidRDefault="006E0DA7" w:rsidP="006E0DA7">
      <w:pPr>
        <w:pStyle w:val="CommentText"/>
      </w:pPr>
      <w:r>
        <w:rPr>
          <w:rStyle w:val="CommentReference"/>
        </w:rPr>
        <w:annotationRef/>
      </w:r>
      <w:r>
        <w:t>Done.</w:t>
      </w:r>
    </w:p>
  </w:comment>
  <w:comment w:id="662" w:author="Caroline Kalu" w:date="2022-06-13T16:59:00Z" w:initials="CK">
    <w:p w14:paraId="68E98C7E" w14:textId="77777777" w:rsidR="005472CA" w:rsidRDefault="005472CA" w:rsidP="0074687E">
      <w:r>
        <w:rPr>
          <w:rStyle w:val="CommentReference"/>
        </w:rPr>
        <w:annotationRef/>
      </w:r>
      <w:r>
        <w:rPr>
          <w:sz w:val="20"/>
          <w:szCs w:val="20"/>
        </w:rPr>
        <w:t>Could you just say section of or is it important to say the last third?</w:t>
      </w:r>
    </w:p>
    <w:p w14:paraId="62BFB249" w14:textId="77777777" w:rsidR="005472CA" w:rsidRDefault="005472CA" w:rsidP="0074687E"/>
  </w:comment>
  <w:comment w:id="663" w:author="KING, Jonathan (ROYAL FREE LONDON NHS FOUNDATION TRUST)" w:date="2022-08-03T15:16:00Z" w:initials="KT">
    <w:p w14:paraId="5D731634" w14:textId="3294CB33" w:rsidR="328B5FD7" w:rsidRDefault="328B5FD7">
      <w:pPr>
        <w:pStyle w:val="CommentText"/>
      </w:pPr>
      <w:r>
        <w:t>It is more accurate to say the last third and therefore probably preferable.</w:t>
      </w:r>
      <w:r>
        <w:rPr>
          <w:rStyle w:val="CommentReference"/>
        </w:rPr>
        <w:annotationRef/>
      </w:r>
    </w:p>
  </w:comment>
  <w:comment w:id="677" w:author="RANDALL, Tessa (ROYAL FREE LONDON NHS FOUNDATION TRUST)" w:date="2022-06-16T10:35:00Z" w:initials="RT(FLNFT">
    <w:p w14:paraId="7D41D1DD" w14:textId="008899A9" w:rsidR="00844258" w:rsidRDefault="00844258">
      <w:pPr>
        <w:pStyle w:val="CommentText"/>
      </w:pPr>
      <w:r>
        <w:rPr>
          <w:rStyle w:val="CommentReference"/>
        </w:rPr>
        <w:annotationRef/>
      </w:r>
      <w:r>
        <w:t>Can this be reworded to make it more personal to the patient?</w:t>
      </w:r>
    </w:p>
  </w:comment>
  <w:comment w:id="678" w:author="KING, Jonathan (ROYAL FREE LONDON NHS FOUNDATION TRUST)" w:date="2022-08-03T15:19:00Z" w:initials="KT">
    <w:p w14:paraId="4EF69DC6" w14:textId="0B2AB6A5" w:rsidR="328B5FD7" w:rsidRDefault="328B5FD7">
      <w:pPr>
        <w:pStyle w:val="CommentText"/>
      </w:pPr>
      <w:r>
        <w:t>I am not sure whether making it personal adds much. The point of this sentence is to say that in the general population this procedure is well tolerated</w:t>
      </w:r>
      <w:r>
        <w:rPr>
          <w:rStyle w:val="CommentReference"/>
        </w:rPr>
        <w:annotationRef/>
      </w:r>
    </w:p>
  </w:comment>
  <w:comment w:id="728" w:author="RANDALL, Tessa (ROYAL FREE LONDON NHS FOUNDATION TRUST)" w:date="2022-06-16T10:38:00Z" w:initials="RT(FLNFT">
    <w:p w14:paraId="268660FB" w14:textId="7E1E7940" w:rsidR="00844258" w:rsidRDefault="00844258">
      <w:pPr>
        <w:pStyle w:val="CommentText"/>
      </w:pPr>
      <w:r>
        <w:rPr>
          <w:rStyle w:val="CommentReference"/>
        </w:rPr>
        <w:annotationRef/>
      </w:r>
      <w:r w:rsidR="004D373C">
        <w:rPr>
          <w:noProof/>
        </w:rPr>
        <w:t>See comment above</w:t>
      </w:r>
    </w:p>
  </w:comment>
  <w:comment w:id="766" w:author="Caroline Kalu" w:date="2022-06-10T14:34:00Z" w:initials="CK">
    <w:p w14:paraId="7990988A" w14:textId="77777777" w:rsidR="002D1239" w:rsidRDefault="002D1239" w:rsidP="002D1239">
      <w:r>
        <w:rPr>
          <w:rStyle w:val="CommentReference"/>
        </w:rPr>
        <w:annotationRef/>
      </w:r>
      <w:r>
        <w:rPr>
          <w:sz w:val="20"/>
          <w:szCs w:val="20"/>
        </w:rPr>
        <w:t>I feel like this should come before the transfusion and surgery information.</w:t>
      </w:r>
    </w:p>
  </w:comment>
  <w:comment w:id="767" w:author="RANDALL, Tessa (ROYAL FREE LONDON NHS FOUNDATION TRUST)" w:date="2022-06-16T10:32:00Z" w:initials="RT(FLNFT">
    <w:p w14:paraId="3B38EF1A" w14:textId="77777777" w:rsidR="002D1239" w:rsidRDefault="002D1239" w:rsidP="002D1239">
      <w:pPr>
        <w:pStyle w:val="CommentText"/>
      </w:pPr>
      <w:r>
        <w:rPr>
          <w:rStyle w:val="CommentReference"/>
        </w:rPr>
        <w:annotationRef/>
      </w:r>
      <w:r>
        <w:t>Agreed, risks and outcomes should come first.</w:t>
      </w:r>
    </w:p>
  </w:comment>
  <w:comment w:id="768" w:author="Jonathan King" w:date="2022-08-02T16:35:00Z" w:initials="JK">
    <w:p w14:paraId="123993C9" w14:textId="77777777" w:rsidR="002D1239" w:rsidRDefault="002D1239" w:rsidP="002D1239">
      <w:pPr>
        <w:pStyle w:val="CommentText"/>
      </w:pPr>
      <w:r>
        <w:rPr>
          <w:rStyle w:val="CommentReference"/>
        </w:rPr>
        <w:annotationRef/>
      </w:r>
      <w:r>
        <w:t>Done.</w:t>
      </w:r>
    </w:p>
  </w:comment>
  <w:comment w:id="774" w:author="Caroline Kalu" w:date="2022-06-10T14:35:00Z" w:initials="CK">
    <w:p w14:paraId="45E7499B" w14:textId="77777777" w:rsidR="002D1239" w:rsidRDefault="002D1239" w:rsidP="002D1239">
      <w:r>
        <w:rPr>
          <w:rStyle w:val="CommentReference"/>
        </w:rPr>
        <w:annotationRef/>
      </w:r>
      <w:r>
        <w:rPr>
          <w:sz w:val="20"/>
          <w:szCs w:val="20"/>
        </w:rPr>
        <w:t>Again, I think this should come at the start</w:t>
      </w:r>
    </w:p>
  </w:comment>
  <w:comment w:id="775" w:author="Jonathan King" w:date="2022-08-02T16:29:00Z" w:initials="JK">
    <w:p w14:paraId="54FF9301" w14:textId="77777777" w:rsidR="002D1239" w:rsidRDefault="002D1239" w:rsidP="002D1239">
      <w:pPr>
        <w:pStyle w:val="CommentText"/>
      </w:pPr>
      <w:r>
        <w:rPr>
          <w:rStyle w:val="CommentReference"/>
        </w:rPr>
        <w:annotationRef/>
      </w:r>
      <w:r>
        <w:t>I do not feel comfortable moving this further up. It is important for the patient to remember that it is rare for these things to happen and not an expected outcome. Therefore it is important for it to be reiterated at the end as further reassurance.</w:t>
      </w:r>
    </w:p>
  </w:comment>
  <w:comment w:id="798" w:author="RANDALL, Tessa (ROYAL FREE LONDON NHS FOUNDATION TRUST)" w:date="2022-06-16T10:41:00Z" w:initials="RT(FLNFT">
    <w:p w14:paraId="389095DC" w14:textId="0C6F172A" w:rsidR="004D373C" w:rsidRDefault="004D373C">
      <w:pPr>
        <w:pStyle w:val="CommentText"/>
      </w:pPr>
      <w:r>
        <w:rPr>
          <w:rStyle w:val="CommentReference"/>
        </w:rPr>
        <w:annotationRef/>
      </w:r>
      <w:r>
        <w:t>See above comment on this section.</w:t>
      </w:r>
    </w:p>
  </w:comment>
  <w:comment w:id="836" w:author="Caroline Kalu" w:date="2022-06-10T13:08:00Z" w:initials="CK">
    <w:p w14:paraId="50539D73" w14:textId="77777777" w:rsidR="006E0DA7" w:rsidRDefault="006E0DA7" w:rsidP="006E0DA7">
      <w:r>
        <w:rPr>
          <w:rStyle w:val="CommentReference"/>
        </w:rPr>
        <w:annotationRef/>
      </w:r>
      <w:r>
        <w:rPr>
          <w:sz w:val="20"/>
          <w:szCs w:val="20"/>
        </w:rPr>
        <w:t>I’d say what kind of doctor you are</w:t>
      </w:r>
    </w:p>
  </w:comment>
  <w:comment w:id="840" w:author="RANDALL, Tessa (ROYAL FREE LONDON NHS FOUNDATION TRUST)" w:date="2022-06-16T10:22:00Z" w:initials="RT(FLNFT">
    <w:p w14:paraId="32CC20F1" w14:textId="77777777" w:rsidR="006E0DA7" w:rsidRDefault="006E0DA7" w:rsidP="006E0DA7">
      <w:pPr>
        <w:pStyle w:val="CommentText"/>
      </w:pPr>
      <w:r>
        <w:rPr>
          <w:rStyle w:val="CommentReference"/>
        </w:rPr>
        <w:annotationRef/>
      </w:r>
      <w:r>
        <w:t>Should the patient be told the reason they are having the procedure as well? Even if it has communicated by the referring clinician?</w:t>
      </w:r>
    </w:p>
  </w:comment>
  <w:comment w:id="841" w:author="Jonathan King" w:date="2022-08-02T16:10:00Z" w:initials="JK">
    <w:p w14:paraId="5C18810F" w14:textId="77777777" w:rsidR="006E0DA7" w:rsidRDefault="006E0DA7" w:rsidP="006E0DA7">
      <w:pPr>
        <w:pStyle w:val="CommentText"/>
      </w:pPr>
      <w:r>
        <w:rPr>
          <w:rStyle w:val="CommentReference"/>
        </w:rPr>
        <w:annotationRef/>
      </w:r>
      <w:r>
        <w:t xml:space="preserve">Although this may done in person at times, it is not part of the consenting process nor required for valid consent. In this pilot we will be using the same video for the same test however there are a number of different reasons someone may be referred for it (weight loss, reflux symptoms, abdominal pain etc). The idea would be that eventually I can build an app that would allow the doctor to select bespoke scripts for each patient but in this instance the video needs to be specific enough to be of benefit and cover all the points required for legal consent without being so specific that it is wrong. </w:t>
      </w:r>
    </w:p>
  </w:comment>
  <w:comment w:id="846" w:author="Caroline Kalu" w:date="2022-06-10T13:16:00Z" w:initials="CK">
    <w:p w14:paraId="331C0F8A" w14:textId="77777777" w:rsidR="006E0DA7" w:rsidRDefault="006E0DA7" w:rsidP="006E0DA7">
      <w:r>
        <w:rPr>
          <w:rStyle w:val="CommentReference"/>
        </w:rPr>
        <w:annotationRef/>
      </w:r>
      <w:r>
        <w:rPr>
          <w:sz w:val="20"/>
          <w:szCs w:val="20"/>
        </w:rPr>
        <w:t>Should we say ‘does not apply to me?’</w:t>
      </w:r>
    </w:p>
  </w:comment>
  <w:comment w:id="847" w:author="RANDALL, Tessa (ROYAL FREE LONDON NHS FOUNDATION TRUST)" w:date="2022-06-16T10:23:00Z" w:initials="RT(FLNFT">
    <w:p w14:paraId="568CFAF9" w14:textId="77777777" w:rsidR="006E0DA7" w:rsidRDefault="006E0DA7" w:rsidP="006E0DA7">
      <w:pPr>
        <w:pStyle w:val="CommentText"/>
      </w:pPr>
      <w:r>
        <w:rPr>
          <w:rStyle w:val="CommentReference"/>
        </w:rPr>
        <w:annotationRef/>
      </w:r>
      <w:r>
        <w:t>or ‘I am not sure’?</w:t>
      </w:r>
    </w:p>
  </w:comment>
  <w:comment w:id="848" w:author="Jonathan King" w:date="2022-08-02T16:13:00Z" w:initials="JK">
    <w:p w14:paraId="7984F420" w14:textId="77777777" w:rsidR="006E0DA7" w:rsidRDefault="006E0DA7" w:rsidP="006E0DA7">
      <w:pPr>
        <w:pStyle w:val="CommentText"/>
      </w:pPr>
      <w:r>
        <w:rPr>
          <w:rStyle w:val="CommentReference"/>
        </w:rPr>
        <w:annotationRef/>
      </w:r>
      <w:r>
        <w:t>Agreed. This should be a more understandable phrase. This does not apply would be best as it would be for follow up questions about sedation which the patient may have chosen to have nor not during the process of the video. They will therefore know whether it is relevant to them.</w:t>
      </w:r>
    </w:p>
  </w:comment>
  <w:comment w:id="856" w:author="RANDALL, Tessa (ROYAL FREE LONDON NHS FOUNDATION TRUST)" w:date="2022-06-16T10:23:00Z" w:initials="RT(FLNFT">
    <w:p w14:paraId="7C966F60" w14:textId="77777777" w:rsidR="006E0DA7" w:rsidRDefault="006E0DA7" w:rsidP="006E0DA7">
      <w:pPr>
        <w:pStyle w:val="CommentText"/>
      </w:pPr>
      <w:r>
        <w:rPr>
          <w:rStyle w:val="CommentReference"/>
        </w:rPr>
        <w:annotationRef/>
      </w:r>
      <w:r>
        <w:t>Can you expand on this? What are patients making decisions on or telling clinicians about?</w:t>
      </w:r>
    </w:p>
  </w:comment>
  <w:comment w:id="857" w:author="Jonathan King" w:date="2022-08-02T16:16:00Z" w:initials="JK">
    <w:p w14:paraId="323BAA8A" w14:textId="77777777" w:rsidR="006E0DA7" w:rsidRDefault="006E0DA7" w:rsidP="006E0DA7">
      <w:pPr>
        <w:pStyle w:val="CommentText"/>
      </w:pPr>
      <w:r>
        <w:rPr>
          <w:rStyle w:val="CommentReference"/>
        </w:rPr>
        <w:annotationRef/>
      </w:r>
      <w:r>
        <w:t>Done.</w:t>
      </w:r>
    </w:p>
  </w:comment>
  <w:comment w:id="908" w:author="RANDALL, Tessa (ROYAL FREE LONDON NHS FOUNDATION TRUST)" w:date="2022-06-16T10:42:00Z" w:initials="RT(FLNFT">
    <w:p w14:paraId="01F48336" w14:textId="36DEC6E4" w:rsidR="004D373C" w:rsidRDefault="004D373C">
      <w:pPr>
        <w:pStyle w:val="CommentText"/>
      </w:pPr>
      <w:r>
        <w:rPr>
          <w:rStyle w:val="CommentReference"/>
        </w:rPr>
        <w:annotationRef/>
      </w:r>
      <w:r>
        <w:t>See above comment regarding this.</w:t>
      </w:r>
    </w:p>
  </w:comment>
  <w:comment w:id="946" w:author="Caroline Kalu" w:date="2022-06-10T14:34:00Z" w:initials="CK">
    <w:p w14:paraId="3AC41298" w14:textId="77777777" w:rsidR="002D1239" w:rsidRDefault="002D1239" w:rsidP="002D1239">
      <w:r>
        <w:rPr>
          <w:rStyle w:val="CommentReference"/>
        </w:rPr>
        <w:annotationRef/>
      </w:r>
      <w:r>
        <w:rPr>
          <w:sz w:val="20"/>
          <w:szCs w:val="20"/>
        </w:rPr>
        <w:t>I feel like this should come before the transfusion and surgery information.</w:t>
      </w:r>
    </w:p>
  </w:comment>
  <w:comment w:id="947" w:author="RANDALL, Tessa (ROYAL FREE LONDON NHS FOUNDATION TRUST)" w:date="2022-06-16T10:32:00Z" w:initials="RT(FLNFT">
    <w:p w14:paraId="0F0A145C" w14:textId="77777777" w:rsidR="002D1239" w:rsidRDefault="002D1239" w:rsidP="002D1239">
      <w:pPr>
        <w:pStyle w:val="CommentText"/>
      </w:pPr>
      <w:r>
        <w:rPr>
          <w:rStyle w:val="CommentReference"/>
        </w:rPr>
        <w:annotationRef/>
      </w:r>
      <w:r>
        <w:t>Agreed, risks and outcomes should come first.</w:t>
      </w:r>
    </w:p>
  </w:comment>
  <w:comment w:id="948" w:author="Jonathan King" w:date="2022-08-02T16:35:00Z" w:initials="JK">
    <w:p w14:paraId="10BBB74F" w14:textId="77777777" w:rsidR="002D1239" w:rsidRDefault="002D1239" w:rsidP="002D1239">
      <w:pPr>
        <w:pStyle w:val="CommentText"/>
      </w:pPr>
      <w:r>
        <w:rPr>
          <w:rStyle w:val="CommentReference"/>
        </w:rPr>
        <w:annotationRef/>
      </w:r>
      <w:r>
        <w:t>Done.</w:t>
      </w:r>
    </w:p>
  </w:comment>
  <w:comment w:id="954" w:author="Caroline Kalu" w:date="2022-06-10T14:35:00Z" w:initials="CK">
    <w:p w14:paraId="0C7419C9" w14:textId="77777777" w:rsidR="002D1239" w:rsidRDefault="002D1239" w:rsidP="002D1239">
      <w:r>
        <w:rPr>
          <w:rStyle w:val="CommentReference"/>
        </w:rPr>
        <w:annotationRef/>
      </w:r>
      <w:r>
        <w:rPr>
          <w:sz w:val="20"/>
          <w:szCs w:val="20"/>
        </w:rPr>
        <w:t>Again, I think this should come at the start</w:t>
      </w:r>
    </w:p>
  </w:comment>
  <w:comment w:id="955" w:author="Jonathan King" w:date="2022-08-02T16:29:00Z" w:initials="JK">
    <w:p w14:paraId="5D0DDD74" w14:textId="77777777" w:rsidR="002D1239" w:rsidRDefault="002D1239" w:rsidP="002D1239">
      <w:pPr>
        <w:pStyle w:val="CommentText"/>
      </w:pPr>
      <w:r>
        <w:rPr>
          <w:rStyle w:val="CommentReference"/>
        </w:rPr>
        <w:annotationRef/>
      </w:r>
      <w:r>
        <w:t>I do not feel comfortable moving this further up. It is important for the patient to remember that it is rare for these things to happen and not an expected outcome. Therefore it is important for it to be reiterated at the end as further reassurance.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43BE4" w15:done="0"/>
  <w15:commentEx w15:paraId="048A832E" w15:done="0"/>
  <w15:commentEx w15:paraId="50D73E06" w15:paraIdParent="048A832E" w15:done="0"/>
  <w15:commentEx w15:paraId="6C733C80" w15:done="0"/>
  <w15:commentEx w15:paraId="1BE4EFEA" w15:paraIdParent="6C733C80" w15:done="0"/>
  <w15:commentEx w15:paraId="38D4AFC3" w15:paraIdParent="6C733C80" w15:done="0"/>
  <w15:commentEx w15:paraId="526797D1" w15:done="0"/>
  <w15:commentEx w15:paraId="6B380DCE" w15:paraIdParent="526797D1" w15:done="0"/>
  <w15:commentEx w15:paraId="607692B7" w15:done="0"/>
  <w15:commentEx w15:paraId="3FE7727D" w15:paraIdParent="607692B7" w15:done="0"/>
  <w15:commentEx w15:paraId="2D1FF07D" w15:done="0"/>
  <w15:commentEx w15:paraId="3D59C566" w15:paraIdParent="2D1FF07D" w15:done="0"/>
  <w15:commentEx w15:paraId="37F6B9AA" w15:done="0"/>
  <w15:commentEx w15:paraId="0F3D7FE9" w15:paraIdParent="37F6B9AA" w15:done="0"/>
  <w15:commentEx w15:paraId="4560B641" w15:done="0"/>
  <w15:commentEx w15:paraId="2A3CC6B0" w15:paraIdParent="4560B641" w15:done="0"/>
  <w15:commentEx w15:paraId="789F1710" w15:done="0"/>
  <w15:commentEx w15:paraId="0A44CBCF" w15:paraIdParent="789F1710" w15:done="0"/>
  <w15:commentEx w15:paraId="0C4B7595" w15:done="0"/>
  <w15:commentEx w15:paraId="45EA7D24" w15:paraIdParent="0C4B7595" w15:done="0"/>
  <w15:commentEx w15:paraId="4FCFA7C4" w15:done="0"/>
  <w15:commentEx w15:paraId="6C63F44D" w15:paraIdParent="4FCFA7C4" w15:done="0"/>
  <w15:commentEx w15:paraId="51A00F9A" w15:done="0"/>
  <w15:commentEx w15:paraId="04837ADD" w15:paraIdParent="51A00F9A" w15:done="0"/>
  <w15:commentEx w15:paraId="430D23B0" w15:done="0"/>
  <w15:commentEx w15:paraId="6A1EE1A4" w15:paraIdParent="430D23B0" w15:done="0"/>
  <w15:commentEx w15:paraId="3DC32E17" w15:done="0"/>
  <w15:commentEx w15:paraId="03CBF636" w15:paraIdParent="3DC32E17" w15:done="0"/>
  <w15:commentEx w15:paraId="42B11E87" w15:done="0"/>
  <w15:commentEx w15:paraId="1FED01A1" w15:paraIdParent="42B11E87" w15:done="0"/>
  <w15:commentEx w15:paraId="62643622" w15:paraIdParent="42B11E87" w15:done="0"/>
  <w15:commentEx w15:paraId="397D9C7B" w15:done="0"/>
  <w15:commentEx w15:paraId="22E8E444" w15:paraIdParent="397D9C7B" w15:done="0"/>
  <w15:commentEx w15:paraId="5B89C66A" w15:done="0"/>
  <w15:commentEx w15:paraId="4F8DB5CF" w15:paraIdParent="5B89C66A" w15:done="0"/>
  <w15:commentEx w15:paraId="0A84B638" w15:done="0"/>
  <w15:commentEx w15:paraId="204F4B07" w15:paraIdParent="0A84B638" w15:done="0"/>
  <w15:commentEx w15:paraId="1CFE065D" w15:done="0"/>
  <w15:commentEx w15:paraId="5846E7D0" w15:paraIdParent="1CFE065D" w15:done="0"/>
  <w15:commentEx w15:paraId="11D6A3BE" w15:done="0"/>
  <w15:commentEx w15:paraId="725472C8" w15:paraIdParent="11D6A3BE" w15:done="0"/>
  <w15:commentEx w15:paraId="7FC82E12" w15:done="0"/>
  <w15:commentEx w15:paraId="3D9C6FB6" w15:paraIdParent="7FC82E12" w15:done="0"/>
  <w15:commentEx w15:paraId="4F764C1B" w15:done="0"/>
  <w15:commentEx w15:paraId="6D62341C" w15:done="0"/>
  <w15:commentEx w15:paraId="404BB317" w15:done="0"/>
  <w15:commentEx w15:paraId="361712F3" w15:paraIdParent="404BB317" w15:done="0"/>
  <w15:commentEx w15:paraId="1D8A5974" w15:done="0"/>
  <w15:commentEx w15:paraId="12C3BB6C" w15:paraIdParent="1D8A5974" w15:done="0"/>
  <w15:commentEx w15:paraId="28E08BC2" w15:paraIdParent="1D8A5974" w15:done="0"/>
  <w15:commentEx w15:paraId="3F52E437" w15:done="0"/>
  <w15:commentEx w15:paraId="568BACA4" w15:paraIdParent="3F52E437" w15:done="0"/>
  <w15:commentEx w15:paraId="7B98FD2B" w15:done="0"/>
  <w15:commentEx w15:paraId="628E00C6" w15:paraIdParent="7B98FD2B" w15:done="0"/>
  <w15:commentEx w15:paraId="69C7FF32" w15:done="0"/>
  <w15:commentEx w15:paraId="38960A97" w15:paraIdParent="69C7FF32" w15:done="0"/>
  <w15:commentEx w15:paraId="2B5FDEB5" w15:done="0"/>
  <w15:commentEx w15:paraId="587DF961" w15:paraIdParent="2B5FDEB5" w15:done="0"/>
  <w15:commentEx w15:paraId="31E2AB91" w15:done="0"/>
  <w15:commentEx w15:paraId="2AF78806" w15:paraIdParent="31E2AB91" w15:done="0"/>
  <w15:commentEx w15:paraId="227622A1" w15:done="0"/>
  <w15:commentEx w15:paraId="6D53D8B2" w15:paraIdParent="227622A1" w15:done="0"/>
  <w15:commentEx w15:paraId="5F5FB659" w15:done="0"/>
  <w15:commentEx w15:paraId="4C474FE2" w15:paraIdParent="5F5FB659" w15:done="0"/>
  <w15:commentEx w15:paraId="2CAF75C5" w15:done="0"/>
  <w15:commentEx w15:paraId="6245D324" w15:paraIdParent="2CAF75C5" w15:done="0"/>
  <w15:commentEx w15:paraId="6DC355B7" w15:done="0"/>
  <w15:commentEx w15:paraId="79BC3F4B" w15:paraIdParent="6DC355B7" w15:done="0"/>
  <w15:commentEx w15:paraId="45D51D27" w15:done="0"/>
  <w15:commentEx w15:paraId="1BCC3338" w15:paraIdParent="45D51D27" w15:done="0"/>
  <w15:commentEx w15:paraId="08404DCB" w15:done="0"/>
  <w15:commentEx w15:paraId="25F51095" w15:paraIdParent="08404DCB" w15:done="0"/>
  <w15:commentEx w15:paraId="541AFE46" w15:done="0"/>
  <w15:commentEx w15:paraId="2A999315" w15:paraIdParent="541AFE46" w15:done="0"/>
  <w15:commentEx w15:paraId="217E71AD" w15:paraIdParent="541AFE46" w15:done="0"/>
  <w15:commentEx w15:paraId="1815C099" w15:done="0"/>
  <w15:commentEx w15:paraId="57E255F6" w15:paraIdParent="1815C099" w15:done="0"/>
  <w15:commentEx w15:paraId="73AE52CA" w15:done="0"/>
  <w15:commentEx w15:paraId="01AB0027" w15:paraIdParent="73AE52CA" w15:done="0"/>
  <w15:commentEx w15:paraId="183199E2" w15:done="0"/>
  <w15:commentEx w15:paraId="41E9320B" w15:paraIdParent="183199E2" w15:done="0"/>
  <w15:commentEx w15:paraId="332D8C3A" w15:done="0"/>
  <w15:commentEx w15:paraId="38CBCDDD" w15:paraIdParent="332D8C3A" w15:done="0"/>
  <w15:commentEx w15:paraId="059CE517" w15:done="0"/>
  <w15:commentEx w15:paraId="6F0D5AE0" w15:done="0"/>
  <w15:commentEx w15:paraId="6E643411" w15:paraIdParent="6F0D5AE0" w15:done="0"/>
  <w15:commentEx w15:paraId="152E5136" w15:done="0"/>
  <w15:commentEx w15:paraId="2CEE40C9" w15:paraIdParent="152E5136" w15:done="0"/>
  <w15:commentEx w15:paraId="4B383363" w15:paraIdParent="152E5136" w15:done="0"/>
  <w15:commentEx w15:paraId="46184B09" w15:done="0"/>
  <w15:commentEx w15:paraId="2D036B97" w15:paraIdParent="46184B09" w15:done="0"/>
  <w15:commentEx w15:paraId="62BFB249" w15:done="0"/>
  <w15:commentEx w15:paraId="5D731634" w15:paraIdParent="62BFB249" w15:done="0"/>
  <w15:commentEx w15:paraId="7D41D1DD" w15:done="0"/>
  <w15:commentEx w15:paraId="4EF69DC6" w15:paraIdParent="7D41D1DD" w15:done="0"/>
  <w15:commentEx w15:paraId="268660FB" w15:done="0"/>
  <w15:commentEx w15:paraId="7990988A" w15:done="0"/>
  <w15:commentEx w15:paraId="3B38EF1A" w15:paraIdParent="7990988A" w15:done="0"/>
  <w15:commentEx w15:paraId="123993C9" w15:paraIdParent="7990988A" w15:done="0"/>
  <w15:commentEx w15:paraId="45E7499B" w15:done="0"/>
  <w15:commentEx w15:paraId="54FF9301" w15:paraIdParent="45E7499B" w15:done="0"/>
  <w15:commentEx w15:paraId="389095DC" w15:done="0"/>
  <w15:commentEx w15:paraId="50539D73" w15:done="0"/>
  <w15:commentEx w15:paraId="32CC20F1" w15:done="0"/>
  <w15:commentEx w15:paraId="5C18810F" w15:paraIdParent="32CC20F1" w15:done="0"/>
  <w15:commentEx w15:paraId="331C0F8A" w15:done="0"/>
  <w15:commentEx w15:paraId="568CFAF9" w15:paraIdParent="331C0F8A" w15:done="0"/>
  <w15:commentEx w15:paraId="7984F420" w15:paraIdParent="331C0F8A" w15:done="0"/>
  <w15:commentEx w15:paraId="7C966F60" w15:done="0"/>
  <w15:commentEx w15:paraId="323BAA8A" w15:paraIdParent="7C966F60" w15:done="0"/>
  <w15:commentEx w15:paraId="01F48336" w15:done="0"/>
  <w15:commentEx w15:paraId="3AC41298" w15:done="0"/>
  <w15:commentEx w15:paraId="0F0A145C" w15:paraIdParent="3AC41298" w15:done="0"/>
  <w15:commentEx w15:paraId="10BBB74F" w15:paraIdParent="3AC41298" w15:done="0"/>
  <w15:commentEx w15:paraId="0C7419C9" w15:done="0"/>
  <w15:commentEx w15:paraId="5D0DDD74" w15:paraIdParent="0C7419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9E0D" w16cex:dateUtc="2022-06-10T12:08:00Z"/>
  <w16cex:commentExtensible w16cex:durableId="27629E0C" w16cex:dateUtc="2022-06-16T09:22:00Z"/>
  <w16cex:commentExtensible w16cex:durableId="27629E0B" w16cex:dateUtc="2022-08-02T15:10:00Z"/>
  <w16cex:commentExtensible w16cex:durableId="27629E0A" w16cex:dateUtc="2022-06-10T12:16:00Z"/>
  <w16cex:commentExtensible w16cex:durableId="27629E09" w16cex:dateUtc="2022-06-16T09:23:00Z"/>
  <w16cex:commentExtensible w16cex:durableId="27629E08" w16cex:dateUtc="2022-08-02T15:13:00Z"/>
  <w16cex:commentExtensible w16cex:durableId="27629E07" w16cex:dateUtc="2022-06-16T09:23:00Z"/>
  <w16cex:commentExtensible w16cex:durableId="27629E06" w16cex:dateUtc="2022-08-02T15:16:00Z"/>
  <w16cex:commentExtensible w16cex:durableId="27629E05" w16cex:dateUtc="2022-06-16T09:25:00Z"/>
  <w16cex:commentExtensible w16cex:durableId="27629E04" w16cex:dateUtc="2022-08-02T15:18:00Z"/>
  <w16cex:commentExtensible w16cex:durableId="27629E03" w16cex:dateUtc="2022-06-10T13:13:00Z"/>
  <w16cex:commentExtensible w16cex:durableId="27629E02" w16cex:dateUtc="2022-08-02T15:21:00Z"/>
  <w16cex:commentExtensible w16cex:durableId="27629E01" w16cex:dateUtc="2022-06-10T13:10:00Z"/>
  <w16cex:commentExtensible w16cex:durableId="27629E00" w16cex:dateUtc="2022-08-02T15:20:00Z"/>
  <w16cex:commentExtensible w16cex:durableId="27629DFF" w16cex:dateUtc="2022-06-10T13:13:00Z"/>
  <w16cex:commentExtensible w16cex:durableId="27629DFE" w16cex:dateUtc="2022-08-02T15:21:00Z"/>
  <w16cex:commentExtensible w16cex:durableId="27629DFD" w16cex:dateUtc="2022-06-16T09:29:00Z"/>
  <w16cex:commentExtensible w16cex:durableId="27629DFC" w16cex:dateUtc="2022-08-02T15:24:00Z"/>
  <w16cex:commentExtensible w16cex:durableId="27629DFB" w16cex:dateUtc="2022-06-10T13:24:00Z"/>
  <w16cex:commentExtensible w16cex:durableId="27629DFA" w16cex:dateUtc="2022-08-02T15:25:00Z"/>
  <w16cex:commentExtensible w16cex:durableId="27629DF9" w16cex:dateUtc="2022-06-10T13:13:00Z"/>
  <w16cex:commentExtensible w16cex:durableId="27629DF8" w16cex:dateUtc="2022-08-02T15:21:00Z"/>
  <w16cex:commentExtensible w16cex:durableId="27629DF7" w16cex:dateUtc="2022-06-10T13:24:00Z"/>
  <w16cex:commentExtensible w16cex:durableId="27629DF6" w16cex:dateUtc="2022-08-02T15:25:00Z"/>
  <w16cex:commentExtensible w16cex:durableId="27629DF5" w16cex:dateUtc="2022-06-10T13:13:00Z"/>
  <w16cex:commentExtensible w16cex:durableId="27629DF4" w16cex:dateUtc="2022-08-02T15:21:00Z"/>
  <w16cex:commentExtensible w16cex:durableId="27629DF3" w16cex:dateUtc="2022-06-10T13:24:00Z"/>
  <w16cex:commentExtensible w16cex:durableId="27629DF2" w16cex:dateUtc="2022-08-02T15:25:00Z"/>
  <w16cex:commentExtensible w16cex:durableId="27629DF1" w16cex:dateUtc="2022-06-10T13:34:00Z"/>
  <w16cex:commentExtensible w16cex:durableId="27629DF0" w16cex:dateUtc="2022-06-16T09:32:00Z"/>
  <w16cex:commentExtensible w16cex:durableId="27629DEF" w16cex:dateUtc="2022-08-02T15:35:00Z"/>
  <w16cex:commentExtensible w16cex:durableId="27629DEE" w16cex:dateUtc="2022-06-10T13:35:00Z"/>
  <w16cex:commentExtensible w16cex:durableId="27629DED" w16cex:dateUtc="2022-08-02T15:29:00Z"/>
  <w16cex:commentExtensible w16cex:durableId="27629DEC" w16cex:dateUtc="2022-06-10T13:24:00Z"/>
  <w16cex:commentExtensible w16cex:durableId="27629DEB" w16cex:dateUtc="2022-08-02T15:25:00Z"/>
  <w16cex:commentExtensible w16cex:durableId="27629DEA" w16cex:dateUtc="2022-06-10T13:13:00Z"/>
  <w16cex:commentExtensible w16cex:durableId="27629DE9" w16cex:dateUtc="2022-08-02T15:21:00Z"/>
  <w16cex:commentExtensible w16cex:durableId="27629DE8" w16cex:dateUtc="2022-06-16T09:33:00Z"/>
  <w16cex:commentExtensible w16cex:durableId="27629DE7" w16cex:dateUtc="2022-08-02T15:38:00Z"/>
  <w16cex:commentExtensible w16cex:durableId="27629E36" w16cex:dateUtc="2022-06-13T15:59:00Z"/>
  <w16cex:commentExtensible w16cex:durableId="27629E35" w16cex:dateUtc="2022-08-03T14:16:00Z"/>
  <w16cex:commentExtensible w16cex:durableId="27629E38" w16cex:dateUtc="2022-06-16T09:35:00Z"/>
  <w16cex:commentExtensible w16cex:durableId="27629E37" w16cex:dateUtc="2022-08-03T14:19:00Z"/>
  <w16cex:commentExtensible w16cex:durableId="27629E39" w16cex:dateUtc="2022-06-16T09:41:00Z"/>
  <w16cex:commentExtensible w16cex:durableId="264DC0DC" w16cex:dateUtc="2022-06-10T12:08:00Z"/>
  <w16cex:commentExtensible w16cex:durableId="265582CB" w16cex:dateUtc="2022-06-16T09:22:00Z"/>
  <w16cex:commentExtensible w16cex:durableId="2693CB00" w16cex:dateUtc="2022-08-02T15:10:00Z"/>
  <w16cex:commentExtensible w16cex:durableId="264DC2BC" w16cex:dateUtc="2022-06-10T12:16:00Z"/>
  <w16cex:commentExtensible w16cex:durableId="26558313" w16cex:dateUtc="2022-06-16T09:23:00Z"/>
  <w16cex:commentExtensible w16cex:durableId="2693CBB1" w16cex:dateUtc="2022-08-02T15:13:00Z"/>
  <w16cex:commentExtensible w16cex:durableId="2655833E" w16cex:dateUtc="2022-06-16T09:23:00Z"/>
  <w16cex:commentExtensible w16cex:durableId="2693CC71" w16cex:dateUtc="2022-08-02T15:16:00Z"/>
  <w16cex:commentExtensible w16cex:durableId="26558380" w16cex:dateUtc="2022-06-16T09:25:00Z"/>
  <w16cex:commentExtensible w16cex:durableId="2693CCC6" w16cex:dateUtc="2022-08-02T15:18:00Z"/>
  <w16cex:commentExtensible w16cex:durableId="27627EA0" w16cex:dateUtc="2022-06-10T13:13:00Z"/>
  <w16cex:commentExtensible w16cex:durableId="27627E9F" w16cex:dateUtc="2022-08-02T15:21:00Z"/>
  <w16cex:commentExtensible w16cex:durableId="264DCF44" w16cex:dateUtc="2022-06-10T13:10:00Z"/>
  <w16cex:commentExtensible w16cex:durableId="2693CD44" w16cex:dateUtc="2022-08-02T15:20:00Z"/>
  <w16cex:commentExtensible w16cex:durableId="264DCFF1" w16cex:dateUtc="2022-06-10T13:13:00Z"/>
  <w16cex:commentExtensible w16cex:durableId="2693CD97" w16cex:dateUtc="2022-08-02T15:21:00Z"/>
  <w16cex:commentExtensible w16cex:durableId="2655849C" w16cex:dateUtc="2022-06-16T09:29:00Z"/>
  <w16cex:commentExtensible w16cex:durableId="2693CE2B" w16cex:dateUtc="2022-08-02T15:24:00Z"/>
  <w16cex:commentExtensible w16cex:durableId="264DD287" w16cex:dateUtc="2022-06-10T13:24:00Z"/>
  <w16cex:commentExtensible w16cex:durableId="2693CE62" w16cex:dateUtc="2022-08-02T15:25:00Z"/>
  <w16cex:commentExtensible w16cex:durableId="2693CE5E" w16cex:dateUtc="2022-06-10T13:13:00Z"/>
  <w16cex:commentExtensible w16cex:durableId="2693CE5D" w16cex:dateUtc="2022-08-02T15:21:00Z"/>
  <w16cex:commentExtensible w16cex:durableId="276282BD" w16cex:dateUtc="2022-06-10T13:24:00Z"/>
  <w16cex:commentExtensible w16cex:durableId="276282BC" w16cex:dateUtc="2022-08-02T15:25:00Z"/>
  <w16cex:commentExtensible w16cex:durableId="276282BB" w16cex:dateUtc="2022-06-10T13:13:00Z"/>
  <w16cex:commentExtensible w16cex:durableId="276282BA" w16cex:dateUtc="2022-08-02T15:21:00Z"/>
  <w16cex:commentExtensible w16cex:durableId="276282ED" w16cex:dateUtc="2022-06-10T13:24:00Z"/>
  <w16cex:commentExtensible w16cex:durableId="276282EC" w16cex:dateUtc="2022-08-02T15:25:00Z"/>
  <w16cex:commentExtensible w16cex:durableId="2693D007" w16cex:dateUtc="2022-06-10T13:34:00Z"/>
  <w16cex:commentExtensible w16cex:durableId="2693D006" w16cex:dateUtc="2022-06-16T09:32:00Z"/>
  <w16cex:commentExtensible w16cex:durableId="2693D0EF" w16cex:dateUtc="2022-08-02T15:35:00Z"/>
  <w16cex:commentExtensible w16cex:durableId="264DD51A" w16cex:dateUtc="2022-06-10T13:35:00Z"/>
  <w16cex:commentExtensible w16cex:durableId="2693CF69" w16cex:dateUtc="2022-08-02T15:29:00Z"/>
  <w16cex:commentExtensible w16cex:durableId="276285F8" w16cex:dateUtc="2022-06-10T13:24:00Z"/>
  <w16cex:commentExtensible w16cex:durableId="276285F7" w16cex:dateUtc="2022-08-02T15:25:00Z"/>
  <w16cex:commentExtensible w16cex:durableId="276285F6" w16cex:dateUtc="2022-06-10T13:13:00Z"/>
  <w16cex:commentExtensible w16cex:durableId="276285F5" w16cex:dateUtc="2022-08-02T15:21:00Z"/>
  <w16cex:commentExtensible w16cex:durableId="26558595" w16cex:dateUtc="2022-06-16T09:33:00Z"/>
  <w16cex:commentExtensible w16cex:durableId="2693D175" w16cex:dateUtc="2022-08-02T15:38:00Z"/>
  <w16cex:commentExtensible w16cex:durableId="27628DF5" w16cex:dateUtc="2022-06-10T12:08:00Z"/>
  <w16cex:commentExtensible w16cex:durableId="27628DF4" w16cex:dateUtc="2022-06-16T09:22:00Z"/>
  <w16cex:commentExtensible w16cex:durableId="27628DF3" w16cex:dateUtc="2022-08-02T15:10:00Z"/>
  <w16cex:commentExtensible w16cex:durableId="27628DF2" w16cex:dateUtc="2022-06-10T12:16:00Z"/>
  <w16cex:commentExtensible w16cex:durableId="27628DF1" w16cex:dateUtc="2022-06-16T09:23:00Z"/>
  <w16cex:commentExtensible w16cex:durableId="27628DF0" w16cex:dateUtc="2022-08-02T15:13:00Z"/>
  <w16cex:commentExtensible w16cex:durableId="27628DEF" w16cex:dateUtc="2022-06-16T09:23:00Z"/>
  <w16cex:commentExtensible w16cex:durableId="27628DEE" w16cex:dateUtc="2022-08-02T15:16:00Z"/>
  <w16cex:commentExtensible w16cex:durableId="2651EB78" w16cex:dateUtc="2022-06-13T15:59:00Z"/>
  <w16cex:commentExtensible w16cex:durableId="7690B2A6" w16cex:dateUtc="2022-08-03T14:16:00Z"/>
  <w16cex:commentExtensible w16cex:durableId="26558606" w16cex:dateUtc="2022-06-16T09:35:00Z"/>
  <w16cex:commentExtensible w16cex:durableId="17F708A9" w16cex:dateUtc="2022-08-03T14:19:00Z"/>
  <w16cex:commentExtensible w16cex:durableId="265586BA" w16cex:dateUtc="2022-06-16T09:38:00Z"/>
  <w16cex:commentExtensible w16cex:durableId="27629257" w16cex:dateUtc="2022-06-10T13:34:00Z"/>
  <w16cex:commentExtensible w16cex:durableId="27629256" w16cex:dateUtc="2022-06-16T09:32:00Z"/>
  <w16cex:commentExtensible w16cex:durableId="27629255" w16cex:dateUtc="2022-08-02T15:35:00Z"/>
  <w16cex:commentExtensible w16cex:durableId="27629254" w16cex:dateUtc="2022-06-10T13:35:00Z"/>
  <w16cex:commentExtensible w16cex:durableId="27629253" w16cex:dateUtc="2022-08-02T15:29:00Z"/>
  <w16cex:commentExtensible w16cex:durableId="2655874D" w16cex:dateUtc="2022-06-16T09:41:00Z"/>
  <w16cex:commentExtensible w16cex:durableId="27628E0B" w16cex:dateUtc="2022-06-10T12:08:00Z"/>
  <w16cex:commentExtensible w16cex:durableId="27628E0A" w16cex:dateUtc="2022-06-16T09:22:00Z"/>
  <w16cex:commentExtensible w16cex:durableId="27628E09" w16cex:dateUtc="2022-08-02T15:10:00Z"/>
  <w16cex:commentExtensible w16cex:durableId="27628E08" w16cex:dateUtc="2022-06-10T12:16:00Z"/>
  <w16cex:commentExtensible w16cex:durableId="27628E07" w16cex:dateUtc="2022-06-16T09:23:00Z"/>
  <w16cex:commentExtensible w16cex:durableId="27628E06" w16cex:dateUtc="2022-08-02T15:13:00Z"/>
  <w16cex:commentExtensible w16cex:durableId="27628E05" w16cex:dateUtc="2022-06-16T09:23:00Z"/>
  <w16cex:commentExtensible w16cex:durableId="27628E04" w16cex:dateUtc="2022-08-02T15:16:00Z"/>
  <w16cex:commentExtensible w16cex:durableId="26558783" w16cex:dateUtc="2022-06-16T09:42:00Z"/>
  <w16cex:commentExtensible w16cex:durableId="27629263" w16cex:dateUtc="2022-06-10T13:34:00Z"/>
  <w16cex:commentExtensible w16cex:durableId="27629262" w16cex:dateUtc="2022-06-16T09:32:00Z"/>
  <w16cex:commentExtensible w16cex:durableId="27629261" w16cex:dateUtc="2022-08-02T15:35:00Z"/>
  <w16cex:commentExtensible w16cex:durableId="27629260" w16cex:dateUtc="2022-06-10T13:35:00Z"/>
  <w16cex:commentExtensible w16cex:durableId="2762925F" w16cex:dateUtc="2022-08-02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43BE4" w16cid:durableId="27629E0D"/>
  <w16cid:commentId w16cid:paraId="048A832E" w16cid:durableId="27629E0C"/>
  <w16cid:commentId w16cid:paraId="50D73E06" w16cid:durableId="27629E0B"/>
  <w16cid:commentId w16cid:paraId="6C733C80" w16cid:durableId="27629E0A"/>
  <w16cid:commentId w16cid:paraId="1BE4EFEA" w16cid:durableId="27629E09"/>
  <w16cid:commentId w16cid:paraId="38D4AFC3" w16cid:durableId="27629E08"/>
  <w16cid:commentId w16cid:paraId="526797D1" w16cid:durableId="27629E07"/>
  <w16cid:commentId w16cid:paraId="6B380DCE" w16cid:durableId="27629E06"/>
  <w16cid:commentId w16cid:paraId="607692B7" w16cid:durableId="27629E05"/>
  <w16cid:commentId w16cid:paraId="3FE7727D" w16cid:durableId="27629E04"/>
  <w16cid:commentId w16cid:paraId="2D1FF07D" w16cid:durableId="27629E03"/>
  <w16cid:commentId w16cid:paraId="3D59C566" w16cid:durableId="27629E02"/>
  <w16cid:commentId w16cid:paraId="37F6B9AA" w16cid:durableId="27629E01"/>
  <w16cid:commentId w16cid:paraId="0F3D7FE9" w16cid:durableId="27629E00"/>
  <w16cid:commentId w16cid:paraId="4560B641" w16cid:durableId="27629DFF"/>
  <w16cid:commentId w16cid:paraId="2A3CC6B0" w16cid:durableId="27629DFE"/>
  <w16cid:commentId w16cid:paraId="789F1710" w16cid:durableId="27629DFD"/>
  <w16cid:commentId w16cid:paraId="0A44CBCF" w16cid:durableId="27629DFC"/>
  <w16cid:commentId w16cid:paraId="0C4B7595" w16cid:durableId="27629DFB"/>
  <w16cid:commentId w16cid:paraId="45EA7D24" w16cid:durableId="27629DFA"/>
  <w16cid:commentId w16cid:paraId="4FCFA7C4" w16cid:durableId="27629DF9"/>
  <w16cid:commentId w16cid:paraId="6C63F44D" w16cid:durableId="27629DF8"/>
  <w16cid:commentId w16cid:paraId="51A00F9A" w16cid:durableId="27629DF7"/>
  <w16cid:commentId w16cid:paraId="04837ADD" w16cid:durableId="27629DF6"/>
  <w16cid:commentId w16cid:paraId="430D23B0" w16cid:durableId="27629DF5"/>
  <w16cid:commentId w16cid:paraId="6A1EE1A4" w16cid:durableId="27629DF4"/>
  <w16cid:commentId w16cid:paraId="3DC32E17" w16cid:durableId="27629DF3"/>
  <w16cid:commentId w16cid:paraId="03CBF636" w16cid:durableId="27629DF2"/>
  <w16cid:commentId w16cid:paraId="42B11E87" w16cid:durableId="27629DF1"/>
  <w16cid:commentId w16cid:paraId="1FED01A1" w16cid:durableId="27629DF0"/>
  <w16cid:commentId w16cid:paraId="62643622" w16cid:durableId="27629DEF"/>
  <w16cid:commentId w16cid:paraId="397D9C7B" w16cid:durableId="27629DEE"/>
  <w16cid:commentId w16cid:paraId="22E8E444" w16cid:durableId="27629DED"/>
  <w16cid:commentId w16cid:paraId="5B89C66A" w16cid:durableId="27629DEC"/>
  <w16cid:commentId w16cid:paraId="4F8DB5CF" w16cid:durableId="27629DEB"/>
  <w16cid:commentId w16cid:paraId="0A84B638" w16cid:durableId="27629DEA"/>
  <w16cid:commentId w16cid:paraId="204F4B07" w16cid:durableId="27629DE9"/>
  <w16cid:commentId w16cid:paraId="1CFE065D" w16cid:durableId="27629DE8"/>
  <w16cid:commentId w16cid:paraId="5846E7D0" w16cid:durableId="27629DE7"/>
  <w16cid:commentId w16cid:paraId="11D6A3BE" w16cid:durableId="27629E36"/>
  <w16cid:commentId w16cid:paraId="725472C8" w16cid:durableId="27629E35"/>
  <w16cid:commentId w16cid:paraId="7FC82E12" w16cid:durableId="27629E38"/>
  <w16cid:commentId w16cid:paraId="3D9C6FB6" w16cid:durableId="27629E37"/>
  <w16cid:commentId w16cid:paraId="4F764C1B" w16cid:durableId="27629E39"/>
  <w16cid:commentId w16cid:paraId="6D62341C" w16cid:durableId="264DC0DC"/>
  <w16cid:commentId w16cid:paraId="404BB317" w16cid:durableId="265582CB"/>
  <w16cid:commentId w16cid:paraId="361712F3" w16cid:durableId="2693CB00"/>
  <w16cid:commentId w16cid:paraId="1D8A5974" w16cid:durableId="264DC2BC"/>
  <w16cid:commentId w16cid:paraId="12C3BB6C" w16cid:durableId="26558313"/>
  <w16cid:commentId w16cid:paraId="28E08BC2" w16cid:durableId="2693CBB1"/>
  <w16cid:commentId w16cid:paraId="3F52E437" w16cid:durableId="2655833E"/>
  <w16cid:commentId w16cid:paraId="568BACA4" w16cid:durableId="2693CC71"/>
  <w16cid:commentId w16cid:paraId="7B98FD2B" w16cid:durableId="26558380"/>
  <w16cid:commentId w16cid:paraId="628E00C6" w16cid:durableId="2693CCC6"/>
  <w16cid:commentId w16cid:paraId="69C7FF32" w16cid:durableId="27627EA0"/>
  <w16cid:commentId w16cid:paraId="38960A97" w16cid:durableId="27627E9F"/>
  <w16cid:commentId w16cid:paraId="2B5FDEB5" w16cid:durableId="264DCF44"/>
  <w16cid:commentId w16cid:paraId="587DF961" w16cid:durableId="2693CD44"/>
  <w16cid:commentId w16cid:paraId="31E2AB91" w16cid:durableId="264DCFF1"/>
  <w16cid:commentId w16cid:paraId="2AF78806" w16cid:durableId="2693CD97"/>
  <w16cid:commentId w16cid:paraId="227622A1" w16cid:durableId="2655849C"/>
  <w16cid:commentId w16cid:paraId="6D53D8B2" w16cid:durableId="2693CE2B"/>
  <w16cid:commentId w16cid:paraId="5F5FB659" w16cid:durableId="264DD287"/>
  <w16cid:commentId w16cid:paraId="4C474FE2" w16cid:durableId="2693CE62"/>
  <w16cid:commentId w16cid:paraId="2CAF75C5" w16cid:durableId="2693CE5E"/>
  <w16cid:commentId w16cid:paraId="6245D324" w16cid:durableId="2693CE5D"/>
  <w16cid:commentId w16cid:paraId="6DC355B7" w16cid:durableId="276282BD"/>
  <w16cid:commentId w16cid:paraId="79BC3F4B" w16cid:durableId="276282BC"/>
  <w16cid:commentId w16cid:paraId="45D51D27" w16cid:durableId="276282BB"/>
  <w16cid:commentId w16cid:paraId="1BCC3338" w16cid:durableId="276282BA"/>
  <w16cid:commentId w16cid:paraId="08404DCB" w16cid:durableId="276282ED"/>
  <w16cid:commentId w16cid:paraId="25F51095" w16cid:durableId="276282EC"/>
  <w16cid:commentId w16cid:paraId="541AFE46" w16cid:durableId="2693D007"/>
  <w16cid:commentId w16cid:paraId="2A999315" w16cid:durableId="2693D006"/>
  <w16cid:commentId w16cid:paraId="217E71AD" w16cid:durableId="2693D0EF"/>
  <w16cid:commentId w16cid:paraId="1815C099" w16cid:durableId="264DD51A"/>
  <w16cid:commentId w16cid:paraId="57E255F6" w16cid:durableId="2693CF69"/>
  <w16cid:commentId w16cid:paraId="73AE52CA" w16cid:durableId="276285F8"/>
  <w16cid:commentId w16cid:paraId="01AB0027" w16cid:durableId="276285F7"/>
  <w16cid:commentId w16cid:paraId="183199E2" w16cid:durableId="276285F6"/>
  <w16cid:commentId w16cid:paraId="41E9320B" w16cid:durableId="276285F5"/>
  <w16cid:commentId w16cid:paraId="332D8C3A" w16cid:durableId="26558595"/>
  <w16cid:commentId w16cid:paraId="38CBCDDD" w16cid:durableId="2693D175"/>
  <w16cid:commentId w16cid:paraId="059CE517" w16cid:durableId="27628DF5"/>
  <w16cid:commentId w16cid:paraId="6F0D5AE0" w16cid:durableId="27628DF4"/>
  <w16cid:commentId w16cid:paraId="6E643411" w16cid:durableId="27628DF3"/>
  <w16cid:commentId w16cid:paraId="152E5136" w16cid:durableId="27628DF2"/>
  <w16cid:commentId w16cid:paraId="2CEE40C9" w16cid:durableId="27628DF1"/>
  <w16cid:commentId w16cid:paraId="4B383363" w16cid:durableId="27628DF0"/>
  <w16cid:commentId w16cid:paraId="46184B09" w16cid:durableId="27628DEF"/>
  <w16cid:commentId w16cid:paraId="2D036B97" w16cid:durableId="27628DEE"/>
  <w16cid:commentId w16cid:paraId="62BFB249" w16cid:durableId="2651EB78"/>
  <w16cid:commentId w16cid:paraId="5D731634" w16cid:durableId="7690B2A6"/>
  <w16cid:commentId w16cid:paraId="7D41D1DD" w16cid:durableId="26558606"/>
  <w16cid:commentId w16cid:paraId="4EF69DC6" w16cid:durableId="17F708A9"/>
  <w16cid:commentId w16cid:paraId="268660FB" w16cid:durableId="265586BA"/>
  <w16cid:commentId w16cid:paraId="7990988A" w16cid:durableId="27629257"/>
  <w16cid:commentId w16cid:paraId="3B38EF1A" w16cid:durableId="27629256"/>
  <w16cid:commentId w16cid:paraId="123993C9" w16cid:durableId="27629255"/>
  <w16cid:commentId w16cid:paraId="45E7499B" w16cid:durableId="27629254"/>
  <w16cid:commentId w16cid:paraId="54FF9301" w16cid:durableId="27629253"/>
  <w16cid:commentId w16cid:paraId="389095DC" w16cid:durableId="2655874D"/>
  <w16cid:commentId w16cid:paraId="50539D73" w16cid:durableId="27628E0B"/>
  <w16cid:commentId w16cid:paraId="32CC20F1" w16cid:durableId="27628E0A"/>
  <w16cid:commentId w16cid:paraId="5C18810F" w16cid:durableId="27628E09"/>
  <w16cid:commentId w16cid:paraId="331C0F8A" w16cid:durableId="27628E08"/>
  <w16cid:commentId w16cid:paraId="568CFAF9" w16cid:durableId="27628E07"/>
  <w16cid:commentId w16cid:paraId="7984F420" w16cid:durableId="27628E06"/>
  <w16cid:commentId w16cid:paraId="7C966F60" w16cid:durableId="27628E05"/>
  <w16cid:commentId w16cid:paraId="323BAA8A" w16cid:durableId="27628E04"/>
  <w16cid:commentId w16cid:paraId="01F48336" w16cid:durableId="26558783"/>
  <w16cid:commentId w16cid:paraId="3AC41298" w16cid:durableId="27629263"/>
  <w16cid:commentId w16cid:paraId="0F0A145C" w16cid:durableId="27629262"/>
  <w16cid:commentId w16cid:paraId="10BBB74F" w16cid:durableId="27629261"/>
  <w16cid:commentId w16cid:paraId="0C7419C9" w16cid:durableId="27629260"/>
  <w16cid:commentId w16cid:paraId="5D0DDD74" w16cid:durableId="27629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35EFD"/>
    <w:multiLevelType w:val="hybridMultilevel"/>
    <w:tmpl w:val="58728E0A"/>
    <w:lvl w:ilvl="0" w:tplc="A2C61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4712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G, Jonathan (WHITTINGTON HEALTH NHS TRUST)">
    <w15:presenceInfo w15:providerId="AD" w15:userId="S::jonathan.king4@nhs.net::9c29b240-7c42-4b32-a15e-4a53cb929b4a"/>
  </w15:person>
  <w15:person w15:author="Caroline Kalu">
    <w15:presenceInfo w15:providerId="Windows Live" w15:userId="e14764522967f74f"/>
  </w15:person>
  <w15:person w15:author="RANDALL, Tessa (ROYAL FREE LONDON NHS FOUNDATION TRUST)">
    <w15:presenceInfo w15:providerId="None" w15:userId="RANDALL, Tessa (ROYAL FREE LONDON NHS FOUNDATION TRUST)"/>
  </w15:person>
  <w15:person w15:author="Jonathan King">
    <w15:presenceInfo w15:providerId="None" w15:userId="Jonathan King"/>
  </w15:person>
  <w15:person w15:author="KING, Jonathan (ROYAL FREE LONDON NHS FOUNDATION TRUST)">
    <w15:presenceInfo w15:providerId="AD" w15:userId="S::jonathan.king4@nhs.net::9c29b240-7c42-4b32-a15e-4a53cb929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6A"/>
    <w:rsid w:val="00035372"/>
    <w:rsid w:val="000414D7"/>
    <w:rsid w:val="00042A60"/>
    <w:rsid w:val="0005604D"/>
    <w:rsid w:val="00081273"/>
    <w:rsid w:val="000A4D82"/>
    <w:rsid w:val="000F1A13"/>
    <w:rsid w:val="0012357E"/>
    <w:rsid w:val="00133750"/>
    <w:rsid w:val="0014016A"/>
    <w:rsid w:val="001C74EA"/>
    <w:rsid w:val="002056D0"/>
    <w:rsid w:val="002346DE"/>
    <w:rsid w:val="00245149"/>
    <w:rsid w:val="00262432"/>
    <w:rsid w:val="0027798C"/>
    <w:rsid w:val="0028136F"/>
    <w:rsid w:val="00285043"/>
    <w:rsid w:val="00287E63"/>
    <w:rsid w:val="002D1239"/>
    <w:rsid w:val="0032251F"/>
    <w:rsid w:val="00325F24"/>
    <w:rsid w:val="00364A35"/>
    <w:rsid w:val="004D373C"/>
    <w:rsid w:val="005472CA"/>
    <w:rsid w:val="00565A19"/>
    <w:rsid w:val="0057230F"/>
    <w:rsid w:val="005974AC"/>
    <w:rsid w:val="005A1630"/>
    <w:rsid w:val="005D31B1"/>
    <w:rsid w:val="005F4FE7"/>
    <w:rsid w:val="0060460F"/>
    <w:rsid w:val="00610C36"/>
    <w:rsid w:val="00616291"/>
    <w:rsid w:val="006E0DA7"/>
    <w:rsid w:val="0070200F"/>
    <w:rsid w:val="00727ABF"/>
    <w:rsid w:val="007D6064"/>
    <w:rsid w:val="007E2E05"/>
    <w:rsid w:val="0080740D"/>
    <w:rsid w:val="00844258"/>
    <w:rsid w:val="00872A76"/>
    <w:rsid w:val="00883E0D"/>
    <w:rsid w:val="008A4DE0"/>
    <w:rsid w:val="008F392C"/>
    <w:rsid w:val="00910B0E"/>
    <w:rsid w:val="00935EF9"/>
    <w:rsid w:val="00960D1B"/>
    <w:rsid w:val="00966DB4"/>
    <w:rsid w:val="00991027"/>
    <w:rsid w:val="00A44CAB"/>
    <w:rsid w:val="00A76F42"/>
    <w:rsid w:val="00A94560"/>
    <w:rsid w:val="00AA13FA"/>
    <w:rsid w:val="00AA644B"/>
    <w:rsid w:val="00AB4DFD"/>
    <w:rsid w:val="00AE5308"/>
    <w:rsid w:val="00B371C4"/>
    <w:rsid w:val="00B92A6B"/>
    <w:rsid w:val="00BB65EE"/>
    <w:rsid w:val="00BC75C9"/>
    <w:rsid w:val="00BD1E13"/>
    <w:rsid w:val="00C205B1"/>
    <w:rsid w:val="00C77C98"/>
    <w:rsid w:val="00D10938"/>
    <w:rsid w:val="00D61DBF"/>
    <w:rsid w:val="00D736EF"/>
    <w:rsid w:val="00DC6208"/>
    <w:rsid w:val="00DD1CA4"/>
    <w:rsid w:val="00E541A1"/>
    <w:rsid w:val="00EE4C53"/>
    <w:rsid w:val="00F20582"/>
    <w:rsid w:val="00F33ADF"/>
    <w:rsid w:val="00F535DE"/>
    <w:rsid w:val="00FD3FAF"/>
    <w:rsid w:val="076AD38B"/>
    <w:rsid w:val="0A3B05C5"/>
    <w:rsid w:val="0DDA150F"/>
    <w:rsid w:val="0FF43044"/>
    <w:rsid w:val="10F29927"/>
    <w:rsid w:val="128E6988"/>
    <w:rsid w:val="12A791E5"/>
    <w:rsid w:val="14495693"/>
    <w:rsid w:val="1761DAAB"/>
    <w:rsid w:val="1AD983D6"/>
    <w:rsid w:val="1C755437"/>
    <w:rsid w:val="1D096C10"/>
    <w:rsid w:val="1E112498"/>
    <w:rsid w:val="1ECAD36F"/>
    <w:rsid w:val="22027431"/>
    <w:rsid w:val="22938BA5"/>
    <w:rsid w:val="25A2C43A"/>
    <w:rsid w:val="27AB4317"/>
    <w:rsid w:val="2A0D8616"/>
    <w:rsid w:val="2A91E5BE"/>
    <w:rsid w:val="302F472D"/>
    <w:rsid w:val="316DFED1"/>
    <w:rsid w:val="328B5FD7"/>
    <w:rsid w:val="340E07DB"/>
    <w:rsid w:val="39FBFBBD"/>
    <w:rsid w:val="3A2B9766"/>
    <w:rsid w:val="3EE6AA75"/>
    <w:rsid w:val="46EAFDC4"/>
    <w:rsid w:val="4775BB57"/>
    <w:rsid w:val="484F8F5A"/>
    <w:rsid w:val="4863FE55"/>
    <w:rsid w:val="4886CE25"/>
    <w:rsid w:val="4EF60FA9"/>
    <w:rsid w:val="4FA2B09E"/>
    <w:rsid w:val="504178E2"/>
    <w:rsid w:val="5091E00A"/>
    <w:rsid w:val="514E6432"/>
    <w:rsid w:val="51DD4943"/>
    <w:rsid w:val="565F086D"/>
    <w:rsid w:val="5CAF2D47"/>
    <w:rsid w:val="5DB05E0B"/>
    <w:rsid w:val="629BD071"/>
    <w:rsid w:val="631E6ECB"/>
    <w:rsid w:val="64C03379"/>
    <w:rsid w:val="66AC550D"/>
    <w:rsid w:val="6702B082"/>
    <w:rsid w:val="6A066C78"/>
    <w:rsid w:val="6A87678F"/>
    <w:rsid w:val="6C2FC124"/>
    <w:rsid w:val="7004DF59"/>
    <w:rsid w:val="70CDE4F6"/>
    <w:rsid w:val="7B479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706E"/>
  <w15:chartTrackingRefBased/>
  <w15:docId w15:val="{430ADC6C-4547-4A0B-9656-376327B2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308"/>
    <w:pPr>
      <w:ind w:left="720"/>
      <w:contextualSpacing/>
    </w:pPr>
  </w:style>
  <w:style w:type="character" w:styleId="CommentReference">
    <w:name w:val="annotation reference"/>
    <w:basedOn w:val="DefaultParagraphFont"/>
    <w:uiPriority w:val="99"/>
    <w:semiHidden/>
    <w:unhideWhenUsed/>
    <w:rsid w:val="00991027"/>
    <w:rPr>
      <w:sz w:val="16"/>
      <w:szCs w:val="16"/>
    </w:rPr>
  </w:style>
  <w:style w:type="paragraph" w:styleId="CommentText">
    <w:name w:val="annotation text"/>
    <w:basedOn w:val="Normal"/>
    <w:link w:val="CommentTextChar"/>
    <w:uiPriority w:val="99"/>
    <w:semiHidden/>
    <w:unhideWhenUsed/>
    <w:rsid w:val="00991027"/>
    <w:pPr>
      <w:spacing w:line="240" w:lineRule="auto"/>
    </w:pPr>
    <w:rPr>
      <w:sz w:val="20"/>
      <w:szCs w:val="20"/>
    </w:rPr>
  </w:style>
  <w:style w:type="character" w:customStyle="1" w:styleId="CommentTextChar">
    <w:name w:val="Comment Text Char"/>
    <w:basedOn w:val="DefaultParagraphFont"/>
    <w:link w:val="CommentText"/>
    <w:uiPriority w:val="99"/>
    <w:semiHidden/>
    <w:rsid w:val="00991027"/>
    <w:rPr>
      <w:sz w:val="20"/>
      <w:szCs w:val="20"/>
    </w:rPr>
  </w:style>
  <w:style w:type="paragraph" w:styleId="CommentSubject">
    <w:name w:val="annotation subject"/>
    <w:basedOn w:val="CommentText"/>
    <w:next w:val="CommentText"/>
    <w:link w:val="CommentSubjectChar"/>
    <w:uiPriority w:val="99"/>
    <w:semiHidden/>
    <w:unhideWhenUsed/>
    <w:rsid w:val="00991027"/>
    <w:rPr>
      <w:b/>
      <w:bCs/>
    </w:rPr>
  </w:style>
  <w:style w:type="character" w:customStyle="1" w:styleId="CommentSubjectChar">
    <w:name w:val="Comment Subject Char"/>
    <w:basedOn w:val="CommentTextChar"/>
    <w:link w:val="CommentSubject"/>
    <w:uiPriority w:val="99"/>
    <w:semiHidden/>
    <w:rsid w:val="00991027"/>
    <w:rPr>
      <w:b/>
      <w:bCs/>
      <w:sz w:val="20"/>
      <w:szCs w:val="20"/>
    </w:rPr>
  </w:style>
  <w:style w:type="paragraph" w:styleId="Revision">
    <w:name w:val="Revision"/>
    <w:hidden/>
    <w:uiPriority w:val="99"/>
    <w:semiHidden/>
    <w:rsid w:val="00AA6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56F3F0C790DB4C9F55DBCE268AA1C0" ma:contentTypeVersion="16" ma:contentTypeDescription="Create a new document." ma:contentTypeScope="" ma:versionID="6f792e9d03c76d7accedefccc6f3f0c8">
  <xsd:schema xmlns:xsd="http://www.w3.org/2001/XMLSchema" xmlns:xs="http://www.w3.org/2001/XMLSchema" xmlns:p="http://schemas.microsoft.com/office/2006/metadata/properties" xmlns:ns1="http://schemas.microsoft.com/sharepoint/v3" xmlns:ns3="e25358fe-5ad6-4fd6-9be6-5441e90926df" xmlns:ns4="aaa6655c-c982-4ab5-a9bd-72434f445af7" targetNamespace="http://schemas.microsoft.com/office/2006/metadata/properties" ma:root="true" ma:fieldsID="cbdfe4de9c8d6f97ef2e0b2632d1e302" ns1:_="" ns3:_="" ns4:_="">
    <xsd:import namespace="http://schemas.microsoft.com/sharepoint/v3"/>
    <xsd:import namespace="e25358fe-5ad6-4fd6-9be6-5441e90926df"/>
    <xsd:import namespace="aaa6655c-c982-4ab5-a9bd-72434f445af7"/>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5358fe-5ad6-4fd6-9be6-5441e90926d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a6655c-c982-4ab5-a9bd-72434f445a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563E38-538C-4356-A5C9-D95B30872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5358fe-5ad6-4fd6-9be6-5441e90926df"/>
    <ds:schemaRef ds:uri="aaa6655c-c982-4ab5-a9bd-72434f445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2915BE-912D-4D03-BB22-E9894DCF47CD}">
  <ds:schemaRefs>
    <ds:schemaRef ds:uri="http://purl.org/dc/elements/1.1/"/>
    <ds:schemaRef ds:uri="http://purl.org/dc/dcmitype/"/>
    <ds:schemaRef ds:uri="http://schemas.microsoft.com/office/2006/documentManagement/types"/>
    <ds:schemaRef ds:uri="e25358fe-5ad6-4fd6-9be6-5441e90926df"/>
    <ds:schemaRef ds:uri="http://schemas.openxmlformats.org/package/2006/metadata/core-properties"/>
    <ds:schemaRef ds:uri="http://purl.org/dc/terms/"/>
    <ds:schemaRef ds:uri="http://schemas.microsoft.com/office/infopath/2007/PartnerControls"/>
    <ds:schemaRef ds:uri="aaa6655c-c982-4ab5-a9bd-72434f445af7"/>
    <ds:schemaRef ds:uri="http://schemas.microsoft.com/sharepoint/v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E9FBFE0-5CE9-45EE-BFA9-63C439C90CA5}">
  <ds:schemaRefs>
    <ds:schemaRef ds:uri="http://schemas.microsoft.com/sharepoint/v3/contenttype/forms"/>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5</TotalTime>
  <Pages>5</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King</dc:creator>
  <cp:keywords/>
  <dc:description/>
  <cp:lastModifiedBy>KING, Jonathan (WHITTINGTON HEALTH NHS TRUST)</cp:lastModifiedBy>
  <cp:revision>3</cp:revision>
  <dcterms:created xsi:type="dcterms:W3CDTF">2023-01-06T12:59:00Z</dcterms:created>
  <dcterms:modified xsi:type="dcterms:W3CDTF">2023-01-06T13:19:00Z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0x010100D656F3F0C790DB4C9F55DBCE268AA1C0</vt:lpwstr>
  </property>
</Properties>
</file>